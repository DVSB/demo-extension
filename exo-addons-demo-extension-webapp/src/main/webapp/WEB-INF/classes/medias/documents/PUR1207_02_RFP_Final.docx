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8B3ED2" w14:textId="77777777" w:rsidR="00915B4D" w:rsidRPr="006F7470" w:rsidRDefault="00915B4D" w:rsidP="00321A5B">
      <w:pPr>
        <w:jc w:val="both"/>
        <w:rPr>
          <w:b/>
        </w:rPr>
      </w:pPr>
    </w:p>
    <w:p w14:paraId="62F60010" w14:textId="77777777" w:rsidR="00F16F7C" w:rsidRPr="006F7470" w:rsidRDefault="00EE1266" w:rsidP="00EE1266">
      <w:pPr>
        <w:pStyle w:val="Titre"/>
        <w:rPr>
          <w:rFonts w:ascii="Arial" w:hAnsi="Arial" w:cs="Arial"/>
          <w:sz w:val="40"/>
        </w:rPr>
      </w:pPr>
      <w:bookmarkStart w:id="0" w:name="_GoBack"/>
      <w:bookmarkEnd w:id="0"/>
      <w:ins w:id="1" w:author="Benjamin Paillereau" w:date="2013-07-12T10:20:00Z">
        <w:r>
          <w:rPr>
            <w:rFonts w:ascii="Arial" w:hAnsi="Arial" w:cs="Arial"/>
            <w:noProof/>
            <w:sz w:val="40"/>
            <w:lang w:val="fr-FR" w:eastAsia="fr-FR"/>
          </w:rPr>
          <w:drawing>
            <wp:inline distT="0" distB="0" distL="0" distR="0" wp14:anchorId="4D3D993A" wp14:editId="4F2C22C2">
              <wp:extent cx="934183" cy="934183"/>
              <wp:effectExtent l="0" t="0" r="5715" b="5715"/>
              <wp:docPr id="2" name="Image 2" descr="Macintosh HD:Users:benjamin:Pictures:minicons-ultimate-pack:_PNG:PNG Icons:256px:Places-24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Macintosh HD:Users:benjamin:Pictures:minicons-ultimate-pack:_PNG:PNG Icons:256px:Places-24.png"/>
                      <pic:cNvPicPr>
                        <a:picLocks noChangeAspect="1" noChangeArrowheads="1"/>
                      </pic:cNvPicPr>
                    </pic:nvPicPr>
                    <pic:blipFill>
                      <a:blip r:embed="rId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934831" cy="93483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26D56BC" w14:textId="77777777" w:rsidR="00F16F7C" w:rsidRPr="006F7470" w:rsidRDefault="00F16F7C" w:rsidP="00321A5B">
      <w:pPr>
        <w:pStyle w:val="Titre"/>
        <w:jc w:val="both"/>
        <w:rPr>
          <w:rFonts w:ascii="Arial" w:hAnsi="Arial" w:cs="Arial"/>
          <w:sz w:val="40"/>
        </w:rPr>
      </w:pPr>
    </w:p>
    <w:p w14:paraId="07A51383" w14:textId="77777777" w:rsidR="00F16F7C" w:rsidRPr="006F7470" w:rsidRDefault="00F16F7C" w:rsidP="00321A5B">
      <w:pPr>
        <w:pStyle w:val="Titre"/>
        <w:jc w:val="both"/>
        <w:rPr>
          <w:rFonts w:ascii="Arial" w:hAnsi="Arial" w:cs="Arial"/>
          <w:b w:val="0"/>
          <w:sz w:val="40"/>
        </w:rPr>
      </w:pPr>
    </w:p>
    <w:p w14:paraId="62EA3851" w14:textId="77777777" w:rsidR="00321A5B" w:rsidRDefault="00321A5B" w:rsidP="00321A5B">
      <w:pPr>
        <w:jc w:val="center"/>
        <w:rPr>
          <w:b/>
          <w:sz w:val="40"/>
          <w:szCs w:val="40"/>
        </w:rPr>
      </w:pPr>
    </w:p>
    <w:p w14:paraId="4E7F7050" w14:textId="77777777" w:rsidR="00321A5B" w:rsidRDefault="00321A5B" w:rsidP="00321A5B">
      <w:pPr>
        <w:jc w:val="center"/>
        <w:rPr>
          <w:b/>
          <w:sz w:val="40"/>
          <w:szCs w:val="40"/>
        </w:rPr>
      </w:pPr>
    </w:p>
    <w:p w14:paraId="0A0494B1" w14:textId="77777777" w:rsidR="00F16F7C" w:rsidRPr="00720E0D" w:rsidRDefault="00236D2C" w:rsidP="00321A5B">
      <w:pPr>
        <w:jc w:val="center"/>
        <w:rPr>
          <w:b/>
          <w:sz w:val="28"/>
          <w:szCs w:val="28"/>
        </w:rPr>
      </w:pPr>
      <w:r w:rsidRPr="00720E0D">
        <w:rPr>
          <w:b/>
          <w:sz w:val="28"/>
          <w:szCs w:val="28"/>
        </w:rPr>
        <w:t xml:space="preserve"> </w:t>
      </w:r>
      <w:r w:rsidR="004F1947" w:rsidRPr="00720E0D">
        <w:rPr>
          <w:b/>
          <w:sz w:val="28"/>
          <w:szCs w:val="28"/>
        </w:rPr>
        <w:t>PUR120</w:t>
      </w:r>
      <w:r w:rsidR="00C351C6">
        <w:rPr>
          <w:b/>
          <w:sz w:val="28"/>
          <w:szCs w:val="28"/>
        </w:rPr>
        <w:t>7</w:t>
      </w:r>
      <w:r w:rsidR="004F1947" w:rsidRPr="00720E0D">
        <w:rPr>
          <w:b/>
          <w:sz w:val="28"/>
          <w:szCs w:val="28"/>
        </w:rPr>
        <w:t>/</w:t>
      </w:r>
      <w:r w:rsidR="00C351C6">
        <w:rPr>
          <w:b/>
          <w:sz w:val="28"/>
          <w:szCs w:val="28"/>
        </w:rPr>
        <w:t>02</w:t>
      </w:r>
    </w:p>
    <w:p w14:paraId="6CC905CB" w14:textId="77777777" w:rsidR="00236D2C" w:rsidRPr="00720E0D" w:rsidRDefault="00236D2C" w:rsidP="00236D2C">
      <w:pPr>
        <w:ind w:left="2160" w:firstLine="720"/>
        <w:rPr>
          <w:sz w:val="28"/>
          <w:szCs w:val="28"/>
        </w:rPr>
      </w:pPr>
    </w:p>
    <w:p w14:paraId="76F01F20" w14:textId="77777777" w:rsidR="00F16F7C" w:rsidRDefault="00236D2C" w:rsidP="00BE77ED">
      <w:pPr>
        <w:jc w:val="center"/>
        <w:rPr>
          <w:sz w:val="28"/>
          <w:szCs w:val="28"/>
        </w:rPr>
      </w:pPr>
      <w:r w:rsidRPr="00720E0D">
        <w:rPr>
          <w:sz w:val="28"/>
          <w:szCs w:val="28"/>
        </w:rPr>
        <w:t>R</w:t>
      </w:r>
      <w:r w:rsidR="00F16F7C" w:rsidRPr="00720E0D">
        <w:rPr>
          <w:sz w:val="28"/>
          <w:szCs w:val="28"/>
        </w:rPr>
        <w:t xml:space="preserve">equest for </w:t>
      </w:r>
      <w:r w:rsidR="00672312" w:rsidRPr="00720E0D">
        <w:rPr>
          <w:sz w:val="28"/>
          <w:szCs w:val="28"/>
        </w:rPr>
        <w:t>Proposal</w:t>
      </w:r>
    </w:p>
    <w:p w14:paraId="74E6FB7E" w14:textId="77777777" w:rsidR="00BE77ED" w:rsidRDefault="00BE77ED" w:rsidP="00BE77ED">
      <w:pPr>
        <w:jc w:val="center"/>
        <w:rPr>
          <w:sz w:val="28"/>
          <w:szCs w:val="28"/>
        </w:rPr>
      </w:pPr>
    </w:p>
    <w:p w14:paraId="5C4B0E21" w14:textId="77777777" w:rsidR="00BE77ED" w:rsidRPr="00720E0D" w:rsidRDefault="00BE77ED" w:rsidP="00BE77ED">
      <w:pPr>
        <w:jc w:val="center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</w:t>
      </w:r>
    </w:p>
    <w:p w14:paraId="4669DD7B" w14:textId="77777777" w:rsidR="00F16F7C" w:rsidRPr="00720E0D" w:rsidRDefault="00F16F7C" w:rsidP="00321A5B">
      <w:pPr>
        <w:jc w:val="center"/>
        <w:rPr>
          <w:sz w:val="28"/>
          <w:szCs w:val="28"/>
        </w:rPr>
      </w:pPr>
    </w:p>
    <w:p w14:paraId="66629B30" w14:textId="77777777" w:rsidR="00BE77ED" w:rsidRDefault="004F1947" w:rsidP="00C351C6">
      <w:pPr>
        <w:jc w:val="center"/>
        <w:rPr>
          <w:sz w:val="28"/>
          <w:szCs w:val="28"/>
        </w:rPr>
      </w:pPr>
      <w:r w:rsidRPr="00720E0D">
        <w:rPr>
          <w:sz w:val="28"/>
          <w:szCs w:val="28"/>
        </w:rPr>
        <w:t xml:space="preserve">Provision of a </w:t>
      </w:r>
      <w:r w:rsidR="00C351C6">
        <w:rPr>
          <w:sz w:val="28"/>
          <w:szCs w:val="28"/>
        </w:rPr>
        <w:t>Web Content Management System</w:t>
      </w:r>
    </w:p>
    <w:p w14:paraId="6FE862AA" w14:textId="77777777" w:rsidR="00BE77ED" w:rsidRDefault="00BE77ED" w:rsidP="005205C7">
      <w:pPr>
        <w:jc w:val="center"/>
        <w:rPr>
          <w:sz w:val="28"/>
          <w:szCs w:val="28"/>
        </w:rPr>
      </w:pPr>
    </w:p>
    <w:p w14:paraId="411E18FB" w14:textId="77777777" w:rsidR="00962A1A" w:rsidRPr="006F7470" w:rsidRDefault="00BE77ED" w:rsidP="00EE1266">
      <w:pPr>
        <w:jc w:val="center"/>
        <w:rPr>
          <w:b/>
        </w:rPr>
      </w:pPr>
      <w:r>
        <w:rPr>
          <w:sz w:val="28"/>
          <w:szCs w:val="28"/>
        </w:rPr>
        <w:t>----------------------------------------------------------</w:t>
      </w:r>
    </w:p>
    <w:p w14:paraId="3AB12D86" w14:textId="77777777" w:rsidR="000E0C56" w:rsidRDefault="000E0C56" w:rsidP="00321A5B">
      <w:pPr>
        <w:jc w:val="both"/>
        <w:rPr>
          <w:b/>
        </w:rPr>
      </w:pPr>
      <w:r>
        <w:rPr>
          <w:b/>
        </w:rPr>
        <w:br w:type="page"/>
      </w:r>
    </w:p>
    <w:p w14:paraId="3A2C4D70" w14:textId="77777777" w:rsidR="00C4621B" w:rsidRPr="006F7470" w:rsidRDefault="00A47869" w:rsidP="00321A5B">
      <w:pPr>
        <w:jc w:val="both"/>
        <w:rPr>
          <w:b/>
        </w:rPr>
      </w:pPr>
      <w:r w:rsidRPr="006F7470">
        <w:rPr>
          <w:b/>
        </w:rPr>
        <w:lastRenderedPageBreak/>
        <w:t>4.</w:t>
      </w:r>
      <w:r w:rsidR="000425FF">
        <w:rPr>
          <w:b/>
        </w:rPr>
        <w:t>0</w:t>
      </w:r>
      <w:r w:rsidRPr="006F7470">
        <w:rPr>
          <w:b/>
        </w:rPr>
        <w:t xml:space="preserve"> </w:t>
      </w:r>
      <w:r w:rsidR="00E76684" w:rsidRPr="006F7470">
        <w:rPr>
          <w:b/>
        </w:rPr>
        <w:tab/>
        <w:t>DESCRIPTION OF TH</w:t>
      </w:r>
      <w:r w:rsidR="00236D2C">
        <w:rPr>
          <w:b/>
        </w:rPr>
        <w:t>IS</w:t>
      </w:r>
      <w:r w:rsidR="00E76684" w:rsidRPr="006F7470">
        <w:rPr>
          <w:b/>
        </w:rPr>
        <w:t xml:space="preserve"> </w:t>
      </w:r>
      <w:r w:rsidR="0014661A">
        <w:rPr>
          <w:b/>
        </w:rPr>
        <w:t>RFP</w:t>
      </w:r>
      <w:r w:rsidR="00E76684" w:rsidRPr="006F7470">
        <w:rPr>
          <w:b/>
        </w:rPr>
        <w:t xml:space="preserve"> </w:t>
      </w:r>
    </w:p>
    <w:p w14:paraId="50A3A0C5" w14:textId="77777777" w:rsidR="00A47869" w:rsidRPr="006F7470" w:rsidRDefault="00A47869" w:rsidP="00321A5B">
      <w:pPr>
        <w:jc w:val="both"/>
        <w:rPr>
          <w:b/>
        </w:rPr>
      </w:pPr>
    </w:p>
    <w:p w14:paraId="305B92AA" w14:textId="77777777" w:rsidR="00A47869" w:rsidRPr="006F7470" w:rsidRDefault="00A47869" w:rsidP="00321A5B">
      <w:pPr>
        <w:jc w:val="both"/>
        <w:rPr>
          <w:b/>
        </w:rPr>
      </w:pPr>
      <w:r w:rsidRPr="006F7470">
        <w:rPr>
          <w:b/>
        </w:rPr>
        <w:t xml:space="preserve">4.1 </w:t>
      </w:r>
      <w:r w:rsidR="00E76684" w:rsidRPr="006F7470">
        <w:rPr>
          <w:b/>
        </w:rPr>
        <w:tab/>
      </w:r>
      <w:r w:rsidRPr="006F7470">
        <w:rPr>
          <w:b/>
        </w:rPr>
        <w:t>Overview</w:t>
      </w:r>
    </w:p>
    <w:p w14:paraId="44164937" w14:textId="77777777" w:rsidR="00A47869" w:rsidRPr="006F7470" w:rsidRDefault="00A376CE" w:rsidP="00321A5B">
      <w:pPr>
        <w:jc w:val="both"/>
      </w:pPr>
      <w:r w:rsidRPr="006F7470">
        <w:t xml:space="preserve">Suppliers wishing to participate in this </w:t>
      </w:r>
      <w:r w:rsidR="008C29C4">
        <w:t>process</w:t>
      </w:r>
      <w:r w:rsidRPr="006F7470">
        <w:t xml:space="preserve"> will be required to make the following submissions in </w:t>
      </w:r>
      <w:r w:rsidR="008C29C4">
        <w:t>accordance</w:t>
      </w:r>
      <w:r w:rsidRPr="006F7470">
        <w:t xml:space="preserve"> with the timetable outlined in section 4.2:</w:t>
      </w:r>
    </w:p>
    <w:p w14:paraId="2603AB6F" w14:textId="77777777" w:rsidR="00E76684" w:rsidRPr="006F7470" w:rsidRDefault="00E76684" w:rsidP="00321A5B">
      <w:pPr>
        <w:jc w:val="both"/>
      </w:pPr>
    </w:p>
    <w:p w14:paraId="75D47CBD" w14:textId="77777777" w:rsidR="003342FF" w:rsidRDefault="00236D2C" w:rsidP="00321A5B">
      <w:pPr>
        <w:numPr>
          <w:ilvl w:val="0"/>
          <w:numId w:val="2"/>
        </w:numPr>
        <w:jc w:val="both"/>
      </w:pPr>
      <w:r>
        <w:t>a</w:t>
      </w:r>
      <w:r w:rsidR="00DD0738">
        <w:t xml:space="preserve"> technical p</w:t>
      </w:r>
      <w:r w:rsidR="00456C2D">
        <w:t>roposal</w:t>
      </w:r>
      <w:r w:rsidR="00DD0738">
        <w:t xml:space="preserve"> (the ‘</w:t>
      </w:r>
      <w:r w:rsidR="00DD0738" w:rsidRPr="00D0149C">
        <w:rPr>
          <w:b/>
        </w:rPr>
        <w:t>Technical Proposal</w:t>
      </w:r>
      <w:r w:rsidR="00DD0738">
        <w:t>’)</w:t>
      </w:r>
      <w:r w:rsidR="00E31355">
        <w:t>;</w:t>
      </w:r>
    </w:p>
    <w:p w14:paraId="73C2606F" w14:textId="77777777" w:rsidR="003342FF" w:rsidRPr="006F7470" w:rsidRDefault="00DD0738" w:rsidP="00321A5B">
      <w:pPr>
        <w:numPr>
          <w:ilvl w:val="0"/>
          <w:numId w:val="2"/>
        </w:numPr>
        <w:jc w:val="both"/>
      </w:pPr>
      <w:proofErr w:type="gramStart"/>
      <w:r>
        <w:t>a</w:t>
      </w:r>
      <w:proofErr w:type="gramEnd"/>
      <w:r>
        <w:t xml:space="preserve"> completed quotation f</w:t>
      </w:r>
      <w:r w:rsidR="003342FF" w:rsidRPr="006F7470">
        <w:t>ile</w:t>
      </w:r>
      <w:r>
        <w:t xml:space="preserve"> (the ‘</w:t>
      </w:r>
      <w:r w:rsidRPr="00D0149C">
        <w:rPr>
          <w:b/>
        </w:rPr>
        <w:t>Quotation File</w:t>
      </w:r>
      <w:r>
        <w:t>’)</w:t>
      </w:r>
      <w:r w:rsidR="00E31355">
        <w:t>.</w:t>
      </w:r>
    </w:p>
    <w:p w14:paraId="02FA733F" w14:textId="77777777" w:rsidR="003342FF" w:rsidRPr="006F7470" w:rsidRDefault="003342FF" w:rsidP="00321A5B">
      <w:pPr>
        <w:jc w:val="both"/>
      </w:pPr>
    </w:p>
    <w:p w14:paraId="5D23E12C" w14:textId="77777777" w:rsidR="00A47869" w:rsidRPr="00D256AE" w:rsidRDefault="00A47869" w:rsidP="00321A5B">
      <w:pPr>
        <w:jc w:val="both"/>
        <w:rPr>
          <w:b/>
        </w:rPr>
      </w:pPr>
      <w:r w:rsidRPr="00D256AE">
        <w:rPr>
          <w:b/>
        </w:rPr>
        <w:t xml:space="preserve">4.2 </w:t>
      </w:r>
      <w:r w:rsidR="00E76684" w:rsidRPr="00D256AE">
        <w:rPr>
          <w:b/>
        </w:rPr>
        <w:tab/>
      </w:r>
      <w:r w:rsidRPr="00D256AE">
        <w:rPr>
          <w:b/>
        </w:rPr>
        <w:t>Timetable</w:t>
      </w:r>
    </w:p>
    <w:p w14:paraId="4482320C" w14:textId="77777777" w:rsidR="006E4A6B" w:rsidRPr="00D256AE" w:rsidRDefault="006E4A6B" w:rsidP="00321A5B">
      <w:pPr>
        <w:jc w:val="both"/>
        <w:rPr>
          <w:b/>
        </w:rPr>
      </w:pPr>
    </w:p>
    <w:tbl>
      <w:tblPr>
        <w:tblW w:w="8478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39"/>
        <w:gridCol w:w="5539"/>
      </w:tblGrid>
      <w:tr w:rsidR="00A61EE9" w:rsidRPr="00D256AE" w14:paraId="297872E0" w14:textId="77777777" w:rsidTr="00720E0D">
        <w:trPr>
          <w:trHeight w:val="523"/>
        </w:trPr>
        <w:tc>
          <w:tcPr>
            <w:tcW w:w="2939" w:type="dxa"/>
          </w:tcPr>
          <w:p w14:paraId="51C6D7C4" w14:textId="77777777" w:rsidR="00A61EE9" w:rsidRPr="00D256AE" w:rsidRDefault="00A61EE9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rPr>
                <w:b/>
                <w:bCs/>
              </w:rPr>
              <w:t>Date or Target Date</w:t>
            </w:r>
          </w:p>
        </w:tc>
        <w:tc>
          <w:tcPr>
            <w:tcW w:w="5539" w:type="dxa"/>
          </w:tcPr>
          <w:p w14:paraId="54505923" w14:textId="77777777" w:rsidR="00A61EE9" w:rsidRPr="00D256AE" w:rsidRDefault="00A61EE9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  <w:rPr>
                <w:b/>
                <w:bCs/>
              </w:rPr>
            </w:pPr>
            <w:r w:rsidRPr="00D256AE">
              <w:rPr>
                <w:b/>
                <w:bCs/>
              </w:rPr>
              <w:t>Activity</w:t>
            </w:r>
          </w:p>
        </w:tc>
      </w:tr>
      <w:tr w:rsidR="00F214CE" w:rsidRPr="00D256AE" w14:paraId="19528DC6" w14:textId="77777777" w:rsidTr="00720E0D">
        <w:tc>
          <w:tcPr>
            <w:tcW w:w="2939" w:type="dxa"/>
          </w:tcPr>
          <w:p w14:paraId="0CDBC914" w14:textId="77777777" w:rsidR="00F214CE" w:rsidRPr="00D256AE" w:rsidRDefault="00C351C6" w:rsidP="008C29C4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3</w:t>
            </w:r>
            <w:r w:rsidRPr="00D256AE">
              <w:rPr>
                <w:vertAlign w:val="superscript"/>
              </w:rPr>
              <w:t>rd</w:t>
            </w:r>
            <w:r w:rsidRPr="00D256AE">
              <w:t xml:space="preserve"> May</w:t>
            </w:r>
            <w:r w:rsidR="00F214CE" w:rsidRPr="00D256AE">
              <w:t xml:space="preserve"> 201</w:t>
            </w:r>
            <w:r w:rsidRPr="00D256AE">
              <w:t>3</w:t>
            </w:r>
          </w:p>
        </w:tc>
        <w:tc>
          <w:tcPr>
            <w:tcW w:w="5539" w:type="dxa"/>
          </w:tcPr>
          <w:p w14:paraId="66BDC59A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 xml:space="preserve">RFP issued to pre-qualified Suppliers </w:t>
            </w:r>
          </w:p>
        </w:tc>
      </w:tr>
      <w:tr w:rsidR="00F214CE" w:rsidRPr="00D256AE" w14:paraId="47206614" w14:textId="77777777" w:rsidTr="00720E0D">
        <w:tc>
          <w:tcPr>
            <w:tcW w:w="2939" w:type="dxa"/>
          </w:tcPr>
          <w:p w14:paraId="0F159CD4" w14:textId="77777777" w:rsidR="00F214CE" w:rsidRPr="00D256AE" w:rsidDel="00C14147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17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May 2013</w:t>
            </w:r>
          </w:p>
        </w:tc>
        <w:tc>
          <w:tcPr>
            <w:tcW w:w="5539" w:type="dxa"/>
          </w:tcPr>
          <w:p w14:paraId="4B2E37D3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Deadline for requests for clarification</w:t>
            </w:r>
          </w:p>
        </w:tc>
      </w:tr>
      <w:tr w:rsidR="00F214CE" w:rsidRPr="00D256AE" w14:paraId="5E87D8C4" w14:textId="77777777" w:rsidTr="00720E0D">
        <w:tc>
          <w:tcPr>
            <w:tcW w:w="2939" w:type="dxa"/>
          </w:tcPr>
          <w:p w14:paraId="40F8F198" w14:textId="77777777" w:rsidR="00F214CE" w:rsidRPr="00D256AE" w:rsidDel="00C14147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24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May </w:t>
            </w:r>
            <w:r w:rsidR="00F214CE" w:rsidRPr="00D256AE">
              <w:t>201</w:t>
            </w:r>
            <w:r w:rsidRPr="00D256AE">
              <w:t>3</w:t>
            </w:r>
          </w:p>
        </w:tc>
        <w:tc>
          <w:tcPr>
            <w:tcW w:w="5539" w:type="dxa"/>
          </w:tcPr>
          <w:p w14:paraId="29593660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proofErr w:type="gramStart"/>
            <w:r w:rsidRPr="00D256AE">
              <w:t>response</w:t>
            </w:r>
            <w:proofErr w:type="gramEnd"/>
            <w:r w:rsidRPr="00D256AE">
              <w:t xml:space="preserve"> to requests for clarification</w:t>
            </w:r>
          </w:p>
        </w:tc>
      </w:tr>
      <w:tr w:rsidR="00F214CE" w:rsidRPr="00D256AE" w14:paraId="54C853E7" w14:textId="77777777" w:rsidTr="00720E0D">
        <w:tc>
          <w:tcPr>
            <w:tcW w:w="2939" w:type="dxa"/>
          </w:tcPr>
          <w:p w14:paraId="1C93B384" w14:textId="77777777" w:rsidR="00F214CE" w:rsidRPr="00D256AE" w:rsidRDefault="008C29C4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7</w:t>
            </w:r>
            <w:r w:rsidR="00C351C6" w:rsidRPr="00D256AE">
              <w:rPr>
                <w:vertAlign w:val="superscript"/>
              </w:rPr>
              <w:t>th</w:t>
            </w:r>
            <w:r w:rsidR="00C351C6" w:rsidRPr="00D256AE">
              <w:t xml:space="preserve"> June</w:t>
            </w:r>
            <w:r w:rsidR="00F214CE" w:rsidRPr="00D256AE">
              <w:t xml:space="preserve"> 201</w:t>
            </w:r>
            <w:r w:rsidR="00C351C6" w:rsidRPr="00D256AE">
              <w:t>3</w:t>
            </w:r>
          </w:p>
        </w:tc>
        <w:tc>
          <w:tcPr>
            <w:tcW w:w="5539" w:type="dxa"/>
          </w:tcPr>
          <w:p w14:paraId="695AA066" w14:textId="77777777" w:rsidR="00F214CE" w:rsidRPr="00D256AE" w:rsidRDefault="00F214CE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Deadline to submit proposals</w:t>
            </w:r>
          </w:p>
        </w:tc>
      </w:tr>
      <w:tr w:rsidR="00F214CE" w:rsidRPr="00D256AE" w14:paraId="3DC3901A" w14:textId="77777777" w:rsidTr="00720E0D">
        <w:tc>
          <w:tcPr>
            <w:tcW w:w="2939" w:type="dxa"/>
          </w:tcPr>
          <w:p w14:paraId="24479F82" w14:textId="77777777" w:rsidR="00F214CE" w:rsidRPr="00D256AE" w:rsidRDefault="00F214CE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w/c 1</w:t>
            </w:r>
            <w:r w:rsidR="00C351C6" w:rsidRPr="00D256AE">
              <w:t>4</w:t>
            </w:r>
            <w:r w:rsidR="00C351C6" w:rsidRPr="00D256AE">
              <w:rPr>
                <w:vertAlign w:val="superscript"/>
              </w:rPr>
              <w:t>th</w:t>
            </w:r>
            <w:r w:rsidR="00C351C6" w:rsidRPr="00D256AE">
              <w:t xml:space="preserve"> June</w:t>
            </w:r>
            <w:r w:rsidRPr="00D256AE">
              <w:t xml:space="preserve"> </w:t>
            </w:r>
            <w:r w:rsidR="00C351C6" w:rsidRPr="00D256AE">
              <w:t>2</w:t>
            </w:r>
            <w:r w:rsidRPr="00D256AE">
              <w:t>01</w:t>
            </w:r>
            <w:r w:rsidR="00C351C6" w:rsidRPr="00D256AE">
              <w:t>3</w:t>
            </w:r>
          </w:p>
        </w:tc>
        <w:tc>
          <w:tcPr>
            <w:tcW w:w="5539" w:type="dxa"/>
          </w:tcPr>
          <w:p w14:paraId="6ABF08DA" w14:textId="77777777" w:rsidR="00F214CE" w:rsidRPr="00D256AE" w:rsidRDefault="00EE1266" w:rsidP="00EE126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>
              <w:t>Presentation of Proposal</w:t>
            </w:r>
          </w:p>
        </w:tc>
      </w:tr>
      <w:tr w:rsidR="00F214CE" w:rsidRPr="00B048C5" w14:paraId="0A1B03AD" w14:textId="77777777" w:rsidTr="00720E0D">
        <w:tc>
          <w:tcPr>
            <w:tcW w:w="2939" w:type="dxa"/>
          </w:tcPr>
          <w:p w14:paraId="127C076C" w14:textId="77777777" w:rsidR="00F214CE" w:rsidRPr="00D256AE" w:rsidRDefault="00C351C6" w:rsidP="00C351C6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28</w:t>
            </w:r>
            <w:r w:rsidRPr="00D256AE">
              <w:rPr>
                <w:vertAlign w:val="superscript"/>
              </w:rPr>
              <w:t>th</w:t>
            </w:r>
            <w:r w:rsidRPr="00D256AE">
              <w:t xml:space="preserve"> June</w:t>
            </w:r>
            <w:r w:rsidR="00F214CE" w:rsidRPr="00D256AE">
              <w:t xml:space="preserve"> 2013</w:t>
            </w:r>
          </w:p>
        </w:tc>
        <w:tc>
          <w:tcPr>
            <w:tcW w:w="5539" w:type="dxa"/>
          </w:tcPr>
          <w:p w14:paraId="3B3562C5" w14:textId="77777777" w:rsidR="00F214CE" w:rsidRPr="00D256AE" w:rsidRDefault="00236D2C" w:rsidP="00321A5B">
            <w:pPr>
              <w:pStyle w:val="En-tte"/>
              <w:tabs>
                <w:tab w:val="clear" w:pos="4153"/>
                <w:tab w:val="clear" w:pos="8306"/>
              </w:tabs>
              <w:jc w:val="both"/>
            </w:pPr>
            <w:r w:rsidRPr="00D256AE">
              <w:t>Notification of P</w:t>
            </w:r>
            <w:r w:rsidR="00F214CE" w:rsidRPr="00D256AE">
              <w:t xml:space="preserve">referred Supplier </w:t>
            </w:r>
          </w:p>
        </w:tc>
      </w:tr>
    </w:tbl>
    <w:p w14:paraId="4968AABC" w14:textId="77777777" w:rsidR="007B483D" w:rsidRDefault="007B483D" w:rsidP="00321A5B">
      <w:pPr>
        <w:jc w:val="both"/>
      </w:pPr>
    </w:p>
    <w:p w14:paraId="4F6AD28D" w14:textId="77777777" w:rsidR="00915B4D" w:rsidRPr="006F7470" w:rsidRDefault="0092150B" w:rsidP="00321A5B">
      <w:pPr>
        <w:jc w:val="both"/>
      </w:pPr>
      <w:r w:rsidRPr="006F7470">
        <w:t xml:space="preserve">The </w:t>
      </w:r>
      <w:r w:rsidR="00EE1266">
        <w:t>XXX</w:t>
      </w:r>
      <w:r w:rsidRPr="006F7470">
        <w:t xml:space="preserve"> reserves the right to amend or change these dates at any time.</w:t>
      </w:r>
    </w:p>
    <w:p w14:paraId="501C4669" w14:textId="77777777" w:rsidR="0092150B" w:rsidRPr="006F7470" w:rsidRDefault="0092150B" w:rsidP="00321A5B">
      <w:pPr>
        <w:jc w:val="both"/>
      </w:pPr>
    </w:p>
    <w:p w14:paraId="67C60628" w14:textId="77777777" w:rsidR="00A47869" w:rsidRPr="006F7470" w:rsidRDefault="00A47869" w:rsidP="00321A5B">
      <w:pPr>
        <w:jc w:val="both"/>
        <w:rPr>
          <w:b/>
        </w:rPr>
      </w:pPr>
      <w:r w:rsidRPr="006F7470">
        <w:rPr>
          <w:b/>
        </w:rPr>
        <w:t>4.</w:t>
      </w:r>
      <w:r w:rsidR="00C14147">
        <w:rPr>
          <w:b/>
        </w:rPr>
        <w:t>3</w:t>
      </w:r>
      <w:r w:rsidR="00962A1A" w:rsidRPr="006F7470">
        <w:rPr>
          <w:b/>
        </w:rPr>
        <w:t xml:space="preserve"> </w:t>
      </w:r>
      <w:r w:rsidR="00B978BD" w:rsidRPr="006F7470">
        <w:rPr>
          <w:b/>
        </w:rPr>
        <w:tab/>
      </w:r>
      <w:r w:rsidR="00236D2C" w:rsidRPr="006F7470">
        <w:rPr>
          <w:b/>
        </w:rPr>
        <w:t>Clarifications</w:t>
      </w:r>
    </w:p>
    <w:p w14:paraId="32E70878" w14:textId="77777777" w:rsidR="007B596C" w:rsidRPr="006F7470" w:rsidRDefault="00A47869" w:rsidP="00321A5B">
      <w:pPr>
        <w:jc w:val="both"/>
      </w:pPr>
      <w:r w:rsidRPr="006F7470">
        <w:t>The process for reception and resolution of queries shall be as follows:</w:t>
      </w:r>
    </w:p>
    <w:p w14:paraId="643CB890" w14:textId="77777777" w:rsidR="00A47869" w:rsidRPr="006F7470" w:rsidRDefault="00A47869" w:rsidP="00321A5B">
      <w:pPr>
        <w:jc w:val="both"/>
      </w:pPr>
    </w:p>
    <w:p w14:paraId="08814568" w14:textId="77777777" w:rsidR="00A47869" w:rsidRPr="006F7470" w:rsidRDefault="00A47869" w:rsidP="00321A5B">
      <w:pPr>
        <w:numPr>
          <w:ilvl w:val="0"/>
          <w:numId w:val="1"/>
        </w:numPr>
        <w:jc w:val="both"/>
      </w:pPr>
      <w:r w:rsidRPr="006F7470">
        <w:t xml:space="preserve">Suppliers will send queries by e-mail to the following address: </w:t>
      </w:r>
      <w:proofErr w:type="gramStart"/>
      <w:r w:rsidR="00EE1266">
        <w:t>xxx</w:t>
      </w:r>
      <w:r w:rsidRPr="006F7470">
        <w:t xml:space="preserve"> </w:t>
      </w:r>
      <w:r w:rsidR="00535CB6">
        <w:t xml:space="preserve"> </w:t>
      </w:r>
      <w:r w:rsidRPr="006F7470">
        <w:t>There</w:t>
      </w:r>
      <w:proofErr w:type="gramEnd"/>
      <w:r w:rsidRPr="006F7470">
        <w:t xml:space="preserve"> will be one round of queries. </w:t>
      </w:r>
      <w:r w:rsidR="00535CB6">
        <w:t xml:space="preserve"> </w:t>
      </w:r>
      <w:r w:rsidRPr="006F7470">
        <w:t xml:space="preserve">The deadline for queries is shown in the timetable </w:t>
      </w:r>
      <w:r w:rsidR="00236D2C">
        <w:t>set out in section 4.2 of this RFP</w:t>
      </w:r>
      <w:r w:rsidRPr="006F7470">
        <w:t>.</w:t>
      </w:r>
    </w:p>
    <w:p w14:paraId="62505922" w14:textId="77777777" w:rsidR="00E76684" w:rsidRPr="006F7470" w:rsidRDefault="00E76684" w:rsidP="00321A5B">
      <w:pPr>
        <w:ind w:left="360"/>
        <w:jc w:val="both"/>
      </w:pPr>
    </w:p>
    <w:p w14:paraId="3F784997" w14:textId="77777777" w:rsidR="00A47869" w:rsidRPr="006F7470" w:rsidRDefault="00A47869" w:rsidP="00321A5B">
      <w:pPr>
        <w:numPr>
          <w:ilvl w:val="0"/>
          <w:numId w:val="1"/>
        </w:numPr>
        <w:jc w:val="both"/>
      </w:pPr>
      <w:r w:rsidRPr="006F7470">
        <w:t xml:space="preserve">The will </w:t>
      </w:r>
      <w:r w:rsidR="007C3F1B">
        <w:t>circulate</w:t>
      </w:r>
      <w:r w:rsidR="007C3F1B" w:rsidRPr="006F7470">
        <w:t xml:space="preserve"> </w:t>
      </w:r>
      <w:r w:rsidRPr="006F7470">
        <w:t xml:space="preserve">the responses to all queries </w:t>
      </w:r>
      <w:r w:rsidR="00BF52FD" w:rsidRPr="006F7470">
        <w:t xml:space="preserve">to all </w:t>
      </w:r>
      <w:r w:rsidR="00236D2C">
        <w:t>participating</w:t>
      </w:r>
      <w:r w:rsidR="00BF52FD" w:rsidRPr="006F7470">
        <w:t xml:space="preserve"> </w:t>
      </w:r>
      <w:r w:rsidR="00F649AC">
        <w:t>S</w:t>
      </w:r>
      <w:r w:rsidR="00BF52FD" w:rsidRPr="006F7470">
        <w:t xml:space="preserve">uppliers in </w:t>
      </w:r>
      <w:r w:rsidR="00787133">
        <w:t>accordance</w:t>
      </w:r>
      <w:r w:rsidRPr="006F7470">
        <w:t xml:space="preserve"> with the timetable </w:t>
      </w:r>
      <w:r w:rsidR="00236D2C">
        <w:t>set out in section 4.2 of this RFP</w:t>
      </w:r>
      <w:r w:rsidRPr="006F7470">
        <w:t xml:space="preserve">. </w:t>
      </w:r>
      <w:r w:rsidR="00AD16BE">
        <w:t xml:space="preserve"> </w:t>
      </w:r>
      <w:r w:rsidRPr="006F7470">
        <w:t xml:space="preserve">The clarification document will make no reference to which </w:t>
      </w:r>
      <w:r w:rsidR="00E31355">
        <w:t>S</w:t>
      </w:r>
      <w:r w:rsidRPr="006F7470">
        <w:t>upplier made any particular query.</w:t>
      </w:r>
    </w:p>
    <w:p w14:paraId="04ABF057" w14:textId="77777777" w:rsidR="00A47869" w:rsidRPr="006F7470" w:rsidRDefault="00A47869" w:rsidP="00321A5B">
      <w:pPr>
        <w:jc w:val="both"/>
      </w:pPr>
    </w:p>
    <w:p w14:paraId="532FDBD9" w14:textId="77777777" w:rsidR="002A397A" w:rsidRPr="006F7470" w:rsidRDefault="00AD765F" w:rsidP="00321A5B">
      <w:pPr>
        <w:jc w:val="both"/>
        <w:rPr>
          <w:b/>
        </w:rPr>
      </w:pPr>
      <w:r>
        <w:rPr>
          <w:b/>
        </w:rPr>
        <w:t>4.4</w:t>
      </w:r>
      <w:r>
        <w:rPr>
          <w:b/>
        </w:rPr>
        <w:tab/>
      </w:r>
      <w:r w:rsidR="00236D2C">
        <w:rPr>
          <w:b/>
        </w:rPr>
        <w:t>Submission</w:t>
      </w:r>
    </w:p>
    <w:p w14:paraId="6E11EE0B" w14:textId="77777777" w:rsidR="002A397A" w:rsidRPr="006F7470" w:rsidRDefault="002A397A" w:rsidP="00321A5B">
      <w:pPr>
        <w:jc w:val="both"/>
        <w:rPr>
          <w:b/>
        </w:rPr>
      </w:pPr>
    </w:p>
    <w:p w14:paraId="40E61083" w14:textId="77777777" w:rsidR="00DD0738" w:rsidRDefault="002608A2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b/>
          <w:color w:val="000000"/>
        </w:rPr>
        <w:t>4.4</w:t>
      </w:r>
      <w:r w:rsidR="008C29C4">
        <w:rPr>
          <w:b/>
          <w:color w:val="000000"/>
        </w:rPr>
        <w:t>.</w:t>
      </w:r>
      <w:r>
        <w:rPr>
          <w:b/>
          <w:color w:val="000000"/>
        </w:rPr>
        <w:t>1</w:t>
      </w:r>
      <w:r w:rsidR="00224F4D" w:rsidRPr="0031426B">
        <w:rPr>
          <w:b/>
          <w:color w:val="000000"/>
        </w:rPr>
        <w:tab/>
      </w:r>
      <w:r w:rsidR="007B483D">
        <w:rPr>
          <w:b/>
          <w:color w:val="000000"/>
        </w:rPr>
        <w:t>Technical Proposal</w:t>
      </w:r>
    </w:p>
    <w:p w14:paraId="55143673" w14:textId="77777777" w:rsidR="00DD0738" w:rsidRDefault="00DD0738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color w:val="000000"/>
        </w:rPr>
        <w:t xml:space="preserve">The Technical Proposal shall comprise a document addressing </w:t>
      </w:r>
      <w:r w:rsidR="007B483D">
        <w:rPr>
          <w:color w:val="000000"/>
        </w:rPr>
        <w:t xml:space="preserve">the </w:t>
      </w:r>
      <w:r w:rsidR="00236D2C">
        <w:rPr>
          <w:color w:val="000000"/>
        </w:rPr>
        <w:t xml:space="preserve">requirements outlined </w:t>
      </w:r>
      <w:r w:rsidR="007B483D">
        <w:rPr>
          <w:color w:val="000000"/>
        </w:rPr>
        <w:t xml:space="preserve">in </w:t>
      </w:r>
      <w:r w:rsidR="007B483D" w:rsidRPr="007B483D">
        <w:rPr>
          <w:b/>
          <w:color w:val="000000"/>
        </w:rPr>
        <w:t xml:space="preserve">Annex </w:t>
      </w:r>
      <w:r w:rsidR="0079232F">
        <w:rPr>
          <w:b/>
          <w:color w:val="000000"/>
        </w:rPr>
        <w:t>A</w:t>
      </w:r>
      <w:r w:rsidR="00AB0607">
        <w:rPr>
          <w:b/>
          <w:color w:val="000000"/>
        </w:rPr>
        <w:t xml:space="preserve">. </w:t>
      </w:r>
      <w:r>
        <w:rPr>
          <w:color w:val="000000"/>
        </w:rPr>
        <w:t xml:space="preserve">This document shall </w:t>
      </w:r>
      <w:r w:rsidR="00AB0607" w:rsidRPr="002608A2">
        <w:rPr>
          <w:color w:val="000000"/>
        </w:rPr>
        <w:t xml:space="preserve">not exceed </w:t>
      </w:r>
      <w:r w:rsidR="00E754CD">
        <w:rPr>
          <w:color w:val="000000"/>
        </w:rPr>
        <w:t>60</w:t>
      </w:r>
      <w:r w:rsidR="00E754CD" w:rsidRPr="002608A2">
        <w:rPr>
          <w:color w:val="000000"/>
        </w:rPr>
        <w:t xml:space="preserve"> </w:t>
      </w:r>
      <w:r w:rsidR="00AB0607" w:rsidRPr="002608A2">
        <w:rPr>
          <w:color w:val="000000"/>
        </w:rPr>
        <w:t>pages</w:t>
      </w:r>
      <w:r w:rsidR="00E754CD">
        <w:rPr>
          <w:color w:val="000000"/>
        </w:rPr>
        <w:t xml:space="preserve"> excluding CVs of experts proposed for implementation</w:t>
      </w:r>
      <w:r w:rsidR="00C351C6">
        <w:rPr>
          <w:color w:val="000000"/>
        </w:rPr>
        <w:t>.</w:t>
      </w:r>
      <w:r w:rsidR="00D256AE">
        <w:rPr>
          <w:color w:val="000000"/>
        </w:rPr>
        <w:t xml:space="preserve"> </w:t>
      </w:r>
      <w:proofErr w:type="spellStart"/>
      <w:r w:rsidR="00D256AE">
        <w:rPr>
          <w:color w:val="000000"/>
        </w:rPr>
        <w:t>Screenhots</w:t>
      </w:r>
      <w:proofErr w:type="spellEnd"/>
      <w:r w:rsidR="00D256AE">
        <w:rPr>
          <w:color w:val="000000"/>
        </w:rPr>
        <w:t xml:space="preserve"> may be provided in an appendix which will not count to this total.</w:t>
      </w:r>
    </w:p>
    <w:p w14:paraId="0379B0D9" w14:textId="77777777" w:rsidR="00626962" w:rsidRDefault="00626962" w:rsidP="00321A5B">
      <w:pPr>
        <w:autoSpaceDE w:val="0"/>
        <w:autoSpaceDN w:val="0"/>
        <w:adjustRightInd w:val="0"/>
        <w:jc w:val="both"/>
        <w:rPr>
          <w:color w:val="000000"/>
        </w:rPr>
      </w:pPr>
    </w:p>
    <w:p w14:paraId="6E822ADA" w14:textId="77777777" w:rsidR="0031426B" w:rsidRPr="00DD0738" w:rsidRDefault="002608A2" w:rsidP="00321A5B">
      <w:pPr>
        <w:autoSpaceDE w:val="0"/>
        <w:autoSpaceDN w:val="0"/>
        <w:adjustRightInd w:val="0"/>
        <w:jc w:val="both"/>
        <w:rPr>
          <w:b/>
          <w:color w:val="000000"/>
        </w:rPr>
      </w:pPr>
      <w:r>
        <w:rPr>
          <w:color w:val="000000"/>
        </w:rPr>
        <w:t xml:space="preserve">Responses </w:t>
      </w:r>
      <w:r w:rsidR="00DD0738">
        <w:rPr>
          <w:color w:val="000000"/>
        </w:rPr>
        <w:t>shall</w:t>
      </w:r>
      <w:r w:rsidR="00AB0607">
        <w:rPr>
          <w:color w:val="000000"/>
        </w:rPr>
        <w:t xml:space="preserve"> be submitted to the </w:t>
      </w:r>
      <w:r w:rsidR="00EE1266">
        <w:rPr>
          <w:color w:val="000000"/>
        </w:rPr>
        <w:t>XXXX</w:t>
      </w:r>
      <w:r w:rsidR="00AB0607">
        <w:rPr>
          <w:color w:val="000000"/>
        </w:rPr>
        <w:t xml:space="preserve"> contact </w:t>
      </w:r>
      <w:r w:rsidR="00AB0607" w:rsidRPr="00B11107">
        <w:t>on a CD or a USB drive and in an original hard copy by courier in a sealed envelope clearly identified as “</w:t>
      </w:r>
      <w:r w:rsidR="00AB0607">
        <w:t>PUR120</w:t>
      </w:r>
      <w:r w:rsidR="00C351C6">
        <w:t>7</w:t>
      </w:r>
      <w:r w:rsidR="00AB0607">
        <w:t>/</w:t>
      </w:r>
      <w:r w:rsidR="00C351C6">
        <w:t>02</w:t>
      </w:r>
      <w:r w:rsidR="00974D40">
        <w:t xml:space="preserve"> </w:t>
      </w:r>
      <w:r w:rsidR="00747EEB">
        <w:t xml:space="preserve">- </w:t>
      </w:r>
      <w:r w:rsidR="00AB0607">
        <w:t>Technical Proposal</w:t>
      </w:r>
      <w:r w:rsidR="00AB0607" w:rsidRPr="00B11107">
        <w:t>”</w:t>
      </w:r>
      <w:r w:rsidR="00AB0607">
        <w:t xml:space="preserve"> in </w:t>
      </w:r>
      <w:r w:rsidR="008C29C4">
        <w:t>accordance</w:t>
      </w:r>
      <w:r w:rsidR="00AB0607">
        <w:t xml:space="preserve"> with the timetable</w:t>
      </w:r>
      <w:r w:rsidR="008C29C4">
        <w:t xml:space="preserve"> </w:t>
      </w:r>
      <w:r w:rsidR="00236D2C">
        <w:t>set out in</w:t>
      </w:r>
      <w:r w:rsidR="008C29C4">
        <w:t xml:space="preserve"> section 4.2 of this RFP</w:t>
      </w:r>
      <w:r w:rsidR="00AB0607" w:rsidRPr="00B11107">
        <w:t>.</w:t>
      </w:r>
    </w:p>
    <w:p w14:paraId="12B2EBFA" w14:textId="77777777" w:rsidR="00AD765F" w:rsidRDefault="00AD765F" w:rsidP="00321A5B">
      <w:pPr>
        <w:autoSpaceDE w:val="0"/>
        <w:autoSpaceDN w:val="0"/>
        <w:adjustRightInd w:val="0"/>
        <w:jc w:val="both"/>
      </w:pPr>
    </w:p>
    <w:p w14:paraId="7513962E" w14:textId="77777777" w:rsidR="000E0C56" w:rsidRDefault="000E0C56" w:rsidP="00321A5B">
      <w:pPr>
        <w:jc w:val="both"/>
        <w:rPr>
          <w:b/>
        </w:rPr>
      </w:pPr>
      <w:r>
        <w:rPr>
          <w:b/>
        </w:rPr>
        <w:br w:type="page"/>
      </w:r>
    </w:p>
    <w:p w14:paraId="0B75640A" w14:textId="77777777" w:rsidR="002D0405" w:rsidRPr="006F7470" w:rsidRDefault="00B978BD" w:rsidP="00321A5B">
      <w:pPr>
        <w:jc w:val="both"/>
        <w:rPr>
          <w:b/>
        </w:rPr>
      </w:pPr>
      <w:r w:rsidRPr="006F7470">
        <w:rPr>
          <w:b/>
        </w:rPr>
        <w:lastRenderedPageBreak/>
        <w:t>4.</w:t>
      </w:r>
      <w:r w:rsidR="002608A2">
        <w:rPr>
          <w:b/>
        </w:rPr>
        <w:t>4</w:t>
      </w:r>
      <w:r w:rsidR="00720E0D">
        <w:rPr>
          <w:b/>
        </w:rPr>
        <w:t>.</w:t>
      </w:r>
      <w:r w:rsidR="00C351C6">
        <w:rPr>
          <w:b/>
        </w:rPr>
        <w:t>2</w:t>
      </w:r>
      <w:r w:rsidR="002A397A" w:rsidRPr="006F7470">
        <w:rPr>
          <w:b/>
        </w:rPr>
        <w:tab/>
      </w:r>
      <w:r w:rsidR="0031426B">
        <w:rPr>
          <w:b/>
        </w:rPr>
        <w:t>Quotation File</w:t>
      </w:r>
    </w:p>
    <w:p w14:paraId="318B9AE4" w14:textId="77777777" w:rsidR="00B978BD" w:rsidRPr="006F7470" w:rsidRDefault="007729BA" w:rsidP="00321A5B">
      <w:pPr>
        <w:jc w:val="both"/>
      </w:pPr>
      <w:r w:rsidRPr="006F7470">
        <w:t xml:space="preserve">All </w:t>
      </w:r>
      <w:r w:rsidR="00E567AD">
        <w:t>S</w:t>
      </w:r>
      <w:r w:rsidRPr="006F7470">
        <w:t>uppliers are required to complete</w:t>
      </w:r>
      <w:r w:rsidR="0069375E">
        <w:t xml:space="preserve"> </w:t>
      </w:r>
      <w:r w:rsidRPr="006F7470">
        <w:t xml:space="preserve">the </w:t>
      </w:r>
      <w:r w:rsidR="00E31355">
        <w:t>quotation f</w:t>
      </w:r>
      <w:r w:rsidR="002A397A" w:rsidRPr="006F7470">
        <w:t>ile</w:t>
      </w:r>
      <w:r w:rsidR="00E31355">
        <w:t xml:space="preserve"> (the ‘Quotation file’) attached as </w:t>
      </w:r>
      <w:r w:rsidR="00E31355" w:rsidRPr="00DD0738">
        <w:rPr>
          <w:b/>
        </w:rPr>
        <w:t xml:space="preserve">Annex </w:t>
      </w:r>
      <w:r w:rsidR="00626962">
        <w:rPr>
          <w:b/>
        </w:rPr>
        <w:t>D</w:t>
      </w:r>
      <w:r w:rsidR="00E31355" w:rsidRPr="00DD0738">
        <w:rPr>
          <w:b/>
        </w:rPr>
        <w:t xml:space="preserve"> </w:t>
      </w:r>
      <w:r w:rsidR="00E31355">
        <w:t>of this RFP</w:t>
      </w:r>
      <w:r w:rsidR="0092150B" w:rsidRPr="006F7470">
        <w:t>.</w:t>
      </w:r>
      <w:r w:rsidR="00520F41">
        <w:t xml:space="preserve"> </w:t>
      </w:r>
      <w:r w:rsidR="002A397A" w:rsidRPr="006F7470">
        <w:t xml:space="preserve"> </w:t>
      </w:r>
      <w:r w:rsidR="00B978BD" w:rsidRPr="006F7470">
        <w:t>Prices are to be quoted in GBP net of VAT. A</w:t>
      </w:r>
      <w:r w:rsidR="003B7184">
        <w:t>ll</w:t>
      </w:r>
      <w:r w:rsidR="00B978BD" w:rsidRPr="006F7470">
        <w:t xml:space="preserve"> of the cells in the Excel</w:t>
      </w:r>
      <w:r w:rsidR="0080641C">
        <w:t xml:space="preserve"> </w:t>
      </w:r>
      <w:r w:rsidR="00747EEB" w:rsidRPr="0080641C">
        <w:t>spread sheet</w:t>
      </w:r>
      <w:r w:rsidR="00B978BD" w:rsidRPr="00AD765F">
        <w:t xml:space="preserve"> shaded in yellow must be completed by </w:t>
      </w:r>
      <w:r w:rsidR="00E567AD">
        <w:t>S</w:t>
      </w:r>
      <w:r w:rsidR="00B978BD" w:rsidRPr="00AD765F">
        <w:t>uppliers.</w:t>
      </w:r>
    </w:p>
    <w:p w14:paraId="53C1ECB3" w14:textId="77777777" w:rsidR="0092150B" w:rsidRPr="006F7470" w:rsidRDefault="0092150B" w:rsidP="00321A5B">
      <w:pPr>
        <w:jc w:val="both"/>
      </w:pPr>
    </w:p>
    <w:p w14:paraId="51A280FE" w14:textId="77777777" w:rsidR="000201C1" w:rsidRDefault="00AB0387" w:rsidP="00236D2C">
      <w:pPr>
        <w:autoSpaceDE w:val="0"/>
        <w:autoSpaceDN w:val="0"/>
        <w:adjustRightInd w:val="0"/>
        <w:jc w:val="both"/>
      </w:pPr>
      <w:r w:rsidRPr="00B11107">
        <w:t xml:space="preserve">The Excel file must be submitted </w:t>
      </w:r>
      <w:r w:rsidR="00AB0607" w:rsidRPr="00B11107">
        <w:t>on a CD or a USB drive and in an original hard copy by courier in a sealed envelope clearly identified as “</w:t>
      </w:r>
      <w:r w:rsidR="00AB0607">
        <w:t>PUR120</w:t>
      </w:r>
      <w:r w:rsidR="00C351C6">
        <w:t>7/02</w:t>
      </w:r>
      <w:r w:rsidR="00747EEB">
        <w:t xml:space="preserve"> –</w:t>
      </w:r>
      <w:r w:rsidR="008C29C4">
        <w:t xml:space="preserve"> </w:t>
      </w:r>
      <w:r w:rsidR="00AB0607">
        <w:t>Quotation File</w:t>
      </w:r>
      <w:r w:rsidR="00AB0607" w:rsidRPr="00B11107">
        <w:t>”</w:t>
      </w:r>
      <w:r w:rsidR="00AB0607">
        <w:t xml:space="preserve"> </w:t>
      </w:r>
      <w:r w:rsidR="00236D2C">
        <w:t>in accordance with the timetable set out in section 4.2 of this RFP.</w:t>
      </w:r>
    </w:p>
    <w:p w14:paraId="623B74AD" w14:textId="77777777" w:rsidR="00236D2C" w:rsidRPr="006F7470" w:rsidRDefault="00236D2C" w:rsidP="00236D2C">
      <w:pPr>
        <w:autoSpaceDE w:val="0"/>
        <w:autoSpaceDN w:val="0"/>
        <w:adjustRightInd w:val="0"/>
        <w:jc w:val="both"/>
      </w:pPr>
    </w:p>
    <w:p w14:paraId="1DF7F9F9" w14:textId="77777777" w:rsidR="00CC3E88" w:rsidRPr="00237333" w:rsidRDefault="00CC3E88" w:rsidP="00237333">
      <w:pPr>
        <w:spacing w:before="100" w:beforeAutospacing="1" w:after="100" w:afterAutospacing="1"/>
        <w:jc w:val="center"/>
        <w:rPr>
          <w:b/>
          <w:sz w:val="36"/>
          <w:szCs w:val="36"/>
        </w:rPr>
      </w:pPr>
    </w:p>
    <w:sectPr w:rsidR="00CC3E88" w:rsidRPr="00237333" w:rsidSect="00720E0D">
      <w:headerReference w:type="default" r:id="rId10"/>
      <w:pgSz w:w="11906" w:h="16838"/>
      <w:pgMar w:top="1440" w:right="1701" w:bottom="144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6F40D" w14:textId="77777777" w:rsidR="00C351C6" w:rsidRDefault="00C351C6">
      <w:r>
        <w:separator/>
      </w:r>
    </w:p>
  </w:endnote>
  <w:endnote w:type="continuationSeparator" w:id="0">
    <w:p w14:paraId="66DC34F7" w14:textId="77777777" w:rsidR="00C351C6" w:rsidRDefault="00C35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MS Mincho"/>
    <w:panose1 w:val="00000000000000000000"/>
    <w:charset w:val="00"/>
    <w:family w:val="auto"/>
    <w:notTrueType/>
    <w:pitch w:val="variable"/>
    <w:sig w:usb0="00000003" w:usb1="08070000" w:usb2="00000010" w:usb3="00000000" w:csb0="0002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Garamond MT">
    <w:altName w:val="Garamond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3E3A66" w14:textId="77777777" w:rsidR="00C351C6" w:rsidRDefault="00C351C6">
      <w:r>
        <w:separator/>
      </w:r>
    </w:p>
  </w:footnote>
  <w:footnote w:type="continuationSeparator" w:id="0">
    <w:p w14:paraId="1156CAEF" w14:textId="77777777" w:rsidR="00C351C6" w:rsidRDefault="00C351C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145BAB" w14:textId="77777777" w:rsidR="00C351C6" w:rsidRPr="00BE77ED" w:rsidRDefault="00C351C6" w:rsidP="00201D93">
    <w:pPr>
      <w:pStyle w:val="En-tte"/>
      <w:jc w:val="right"/>
      <w:rPr>
        <w:cap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13.5pt;height:331.2pt" o:bullet="t">
        <v:imagedata r:id="rId1" o:title="bullet1"/>
      </v:shape>
    </w:pict>
  </w:numPicBullet>
  <w:abstractNum w:abstractNumId="0">
    <w:nsid w:val="00000002"/>
    <w:multiLevelType w:val="multilevel"/>
    <w:tmpl w:val="00000002"/>
    <w:name w:val="WW8Num31"/>
    <w:lvl w:ilvl="0">
      <w:start w:val="1"/>
      <w:numFmt w:val="decimal"/>
      <w:lvlText w:val="%1."/>
      <w:lvlJc w:val="left"/>
      <w:pPr>
        <w:tabs>
          <w:tab w:val="num" w:pos="624"/>
        </w:tabs>
        <w:ind w:left="624" w:hanging="62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578"/>
        </w:tabs>
        <w:ind w:left="578" w:hanging="578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3"/>
    <w:multiLevelType w:val="multilevel"/>
    <w:tmpl w:val="00000003"/>
    <w:name w:val="WW8Num3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</w:lvl>
  </w:abstractNum>
  <w:abstractNum w:abstractNumId="2">
    <w:nsid w:val="00000004"/>
    <w:multiLevelType w:val="singleLevel"/>
    <w:tmpl w:val="00000004"/>
    <w:name w:val="WW8Num5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</w:abstractNum>
  <w:abstractNum w:abstractNumId="3">
    <w:nsid w:val="0002057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2911983"/>
    <w:multiLevelType w:val="hybridMultilevel"/>
    <w:tmpl w:val="F0DA97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29B27D9"/>
    <w:multiLevelType w:val="multilevel"/>
    <w:tmpl w:val="CC9E7B56"/>
    <w:lvl w:ilvl="0">
      <w:start w:val="2"/>
      <w:numFmt w:val="decimal"/>
      <w:lvlText w:val="%1.0"/>
      <w:lvlJc w:val="left"/>
      <w:pPr>
        <w:ind w:left="360" w:hanging="360"/>
      </w:pPr>
      <w:rPr>
        <w:rFonts w:hint="default"/>
        <w:b/>
        <w:u w:val="non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u w:val="non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u w:val="none"/>
      </w:rPr>
    </w:lvl>
  </w:abstractNum>
  <w:abstractNum w:abstractNumId="6">
    <w:nsid w:val="095D58C3"/>
    <w:multiLevelType w:val="multilevel"/>
    <w:tmpl w:val="F16441A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0ACE3AFB"/>
    <w:multiLevelType w:val="multilevel"/>
    <w:tmpl w:val="E6C25A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0BB83E99"/>
    <w:multiLevelType w:val="hybridMultilevel"/>
    <w:tmpl w:val="67A23310"/>
    <w:lvl w:ilvl="0" w:tplc="08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>
    <w:nsid w:val="135A26E6"/>
    <w:multiLevelType w:val="hybridMultilevel"/>
    <w:tmpl w:val="599408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632FA9"/>
    <w:multiLevelType w:val="multilevel"/>
    <w:tmpl w:val="1E7274C4"/>
    <w:lvl w:ilvl="0">
      <w:start w:val="1"/>
      <w:numFmt w:val="none"/>
      <w:pStyle w:val="DefinitionBody"/>
      <w:lvlText w:val=""/>
      <w:lvlJc w:val="left"/>
      <w:pPr>
        <w:tabs>
          <w:tab w:val="num" w:pos="720"/>
        </w:tabs>
        <w:ind w:left="720"/>
      </w:pPr>
      <w:rPr>
        <w:rFonts w:hint="default"/>
      </w:rPr>
    </w:lvl>
    <w:lvl w:ilvl="1">
      <w:start w:val="1"/>
      <w:numFmt w:val="lowerLetter"/>
      <w:pStyle w:val="DefinitionBody1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pStyle w:val="DefinitionBody2"/>
      <w:lvlText w:val="(%3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11">
    <w:nsid w:val="1E880B54"/>
    <w:multiLevelType w:val="multilevel"/>
    <w:tmpl w:val="A1E2EB10"/>
    <w:name w:val="Schedules"/>
    <w:lvl w:ilvl="0">
      <w:start w:val="1"/>
      <w:numFmt w:val="decimal"/>
      <w:pStyle w:val="Schedule"/>
      <w:suff w:val="space"/>
      <w:lvlText w:val="Schedule %1"/>
      <w:lvlJc w:val="left"/>
      <w:pPr>
        <w:ind w:left="284"/>
      </w:pPr>
      <w:rPr>
        <w:rFonts w:hint="default"/>
      </w:rPr>
    </w:lvl>
    <w:lvl w:ilvl="1">
      <w:numFmt w:val="none"/>
      <w:pStyle w:val="SubSchedule"/>
      <w:suff w:val="space"/>
      <w:lvlText w:val=""/>
      <w:lvlJc w:val="left"/>
      <w:rPr>
        <w:rFonts w:hint="default"/>
      </w:rPr>
    </w:lvl>
    <w:lvl w:ilvl="2">
      <w:start w:val="1"/>
      <w:numFmt w:val="decimal"/>
      <w:pStyle w:val="Part"/>
      <w:suff w:val="space"/>
      <w:lvlText w:val="Part %3"/>
      <w:lvlJc w:val="left"/>
      <w:rPr>
        <w:rFonts w:hint="default"/>
      </w:rPr>
    </w:lvl>
    <w:lvl w:ilvl="3">
      <w:start w:val="1"/>
      <w:numFmt w:val="decimal"/>
      <w:pStyle w:val="Sch1Heading"/>
      <w:lvlText w:val="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Sch2Number"/>
      <w:lvlText w:val="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pStyle w:val="Sch3Number"/>
      <w:lvlText w:val="%4.%5.%6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lowerLetter"/>
      <w:pStyle w:val="Sch4Number"/>
      <w:lvlText w:val="(%7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7">
      <w:start w:val="1"/>
      <w:numFmt w:val="lowerRoman"/>
      <w:pStyle w:val="Sch5Number"/>
      <w:lvlText w:val="(%8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8">
      <w:start w:val="1"/>
      <w:numFmt w:val="upperLetter"/>
      <w:pStyle w:val="Sch6Number"/>
      <w:lvlText w:val="(%9)"/>
      <w:lvlJc w:val="left"/>
      <w:pPr>
        <w:tabs>
          <w:tab w:val="num" w:pos="2880"/>
        </w:tabs>
        <w:ind w:left="2880" w:hanging="720"/>
      </w:pPr>
      <w:rPr>
        <w:rFonts w:hint="default"/>
      </w:rPr>
    </w:lvl>
  </w:abstractNum>
  <w:abstractNum w:abstractNumId="12">
    <w:nsid w:val="21271378"/>
    <w:multiLevelType w:val="hybridMultilevel"/>
    <w:tmpl w:val="1C74F27E"/>
    <w:lvl w:ilvl="0" w:tplc="9D8C9232">
      <w:start w:val="1"/>
      <w:numFmt w:val="bullet"/>
      <w:pStyle w:val="Bullet2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43840E3"/>
    <w:multiLevelType w:val="multilevel"/>
    <w:tmpl w:val="D9DC7B9C"/>
    <w:lvl w:ilvl="0">
      <w:start w:val="1"/>
      <w:numFmt w:val="none"/>
      <w:pStyle w:val="Definition"/>
      <w:suff w:val="nothing"/>
      <w:lvlText w:val=""/>
      <w:lvlJc w:val="left"/>
      <w:pPr>
        <w:ind w:left="720"/>
      </w:pPr>
    </w:lvl>
    <w:lvl w:ilvl="1">
      <w:start w:val="1"/>
      <w:numFmt w:val="lowerLetter"/>
      <w:pStyle w:val="Definition1"/>
      <w:lvlText w:val="(%2)"/>
      <w:lvlJc w:val="left"/>
      <w:pPr>
        <w:tabs>
          <w:tab w:val="num" w:pos="720"/>
        </w:tabs>
        <w:ind w:left="720"/>
      </w:pPr>
    </w:lvl>
    <w:lvl w:ilvl="2">
      <w:start w:val="1"/>
      <w:numFmt w:val="lowerRoman"/>
      <w:pStyle w:val="Definition2"/>
      <w:lvlText w:val="%1(%3)"/>
      <w:lvlJc w:val="left"/>
      <w:pPr>
        <w:tabs>
          <w:tab w:val="num" w:pos="720"/>
        </w:tabs>
        <w:ind w:left="720"/>
      </w:pPr>
    </w:lvl>
    <w:lvl w:ilvl="3">
      <w:start w:val="1"/>
      <w:numFmt w:val="lowerLetter"/>
      <w:lvlText w:val="(%4)"/>
      <w:lvlJc w:val="left"/>
      <w:pPr>
        <w:tabs>
          <w:tab w:val="num" w:pos="2847"/>
        </w:tabs>
        <w:ind w:left="2847" w:hanging="709"/>
      </w:pPr>
    </w:lvl>
    <w:lvl w:ilvl="4">
      <w:start w:val="1"/>
      <w:numFmt w:val="lowerRoman"/>
      <w:lvlText w:val="(%5)"/>
      <w:lvlJc w:val="left"/>
      <w:pPr>
        <w:tabs>
          <w:tab w:val="num" w:pos="3555"/>
        </w:tabs>
        <w:ind w:left="3555" w:hanging="708"/>
      </w:pPr>
    </w:lvl>
    <w:lvl w:ilvl="5">
      <w:start w:val="1"/>
      <w:numFmt w:val="upperLetter"/>
      <w:lvlText w:val="(%6)"/>
      <w:lvlJc w:val="left"/>
      <w:pPr>
        <w:tabs>
          <w:tab w:val="num" w:pos="4264"/>
        </w:tabs>
        <w:ind w:left="4264" w:hanging="709"/>
      </w:pPr>
    </w:lvl>
    <w:lvl w:ilvl="6">
      <w:start w:val="1"/>
      <w:numFmt w:val="decimal"/>
      <w:lvlText w:val="(%7)"/>
      <w:lvlJc w:val="left"/>
      <w:pPr>
        <w:tabs>
          <w:tab w:val="num" w:pos="4973"/>
        </w:tabs>
        <w:ind w:left="4973" w:hanging="709"/>
      </w:pPr>
    </w:lvl>
    <w:lvl w:ilvl="7">
      <w:start w:val="1"/>
      <w:numFmt w:val="lowerLetter"/>
      <w:lvlText w:val="%8)"/>
      <w:lvlJc w:val="left"/>
      <w:pPr>
        <w:tabs>
          <w:tab w:val="num" w:pos="5682"/>
        </w:tabs>
        <w:ind w:left="5682" w:hanging="709"/>
      </w:pPr>
    </w:lvl>
    <w:lvl w:ilvl="8">
      <w:start w:val="1"/>
      <w:numFmt w:val="none"/>
      <w:lvlText w:val=""/>
      <w:lvlJc w:val="left"/>
      <w:pPr>
        <w:tabs>
          <w:tab w:val="num" w:pos="1429"/>
        </w:tabs>
        <w:ind w:left="1429"/>
      </w:pPr>
    </w:lvl>
  </w:abstractNum>
  <w:abstractNum w:abstractNumId="14">
    <w:nsid w:val="250B503B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5">
    <w:nsid w:val="2E8B4F12"/>
    <w:multiLevelType w:val="multilevel"/>
    <w:tmpl w:val="94F02F0E"/>
    <w:lvl w:ilvl="0">
      <w:start w:val="1"/>
      <w:numFmt w:val="none"/>
      <w:pStyle w:val="CMSHeadL1"/>
      <w:suff w:val="nothing"/>
      <w:lvlText w:val=""/>
      <w:lvlJc w:val="left"/>
      <w:rPr>
        <w:rFonts w:hint="default"/>
      </w:rPr>
    </w:lvl>
    <w:lvl w:ilvl="1">
      <w:start w:val="1"/>
      <w:numFmt w:val="decimal"/>
      <w:pStyle w:val="CMSHeadL2"/>
      <w:lvlText w:val="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CMSHeadL3"/>
      <w:lvlText w:val="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CMSHeadL4"/>
      <w:lvlText w:val="%2.%3.%4"/>
      <w:lvlJc w:val="left"/>
      <w:pPr>
        <w:tabs>
          <w:tab w:val="num" w:pos="2050"/>
        </w:tabs>
        <w:ind w:left="2050" w:hanging="850"/>
      </w:pPr>
      <w:rPr>
        <w:rFonts w:hint="default"/>
      </w:rPr>
    </w:lvl>
    <w:lvl w:ilvl="4">
      <w:start w:val="1"/>
      <w:numFmt w:val="lowerLetter"/>
      <w:pStyle w:val="CMSHeadL5"/>
      <w:lvlText w:val="(%5)"/>
      <w:lvlJc w:val="left"/>
      <w:pPr>
        <w:tabs>
          <w:tab w:val="num" w:pos="2552"/>
        </w:tabs>
        <w:ind w:left="2552" w:hanging="851"/>
      </w:pPr>
      <w:rPr>
        <w:rFonts w:hint="default"/>
      </w:rPr>
    </w:lvl>
    <w:lvl w:ilvl="5">
      <w:start w:val="1"/>
      <w:numFmt w:val="lowerRoman"/>
      <w:pStyle w:val="CMSHeadL6"/>
      <w:lvlText w:val="(%6)"/>
      <w:lvlJc w:val="left"/>
      <w:pPr>
        <w:tabs>
          <w:tab w:val="num" w:pos="3402"/>
        </w:tabs>
        <w:ind w:left="3402" w:hanging="850"/>
      </w:pPr>
      <w:rPr>
        <w:rFonts w:hint="default"/>
      </w:rPr>
    </w:lvl>
    <w:lvl w:ilvl="6">
      <w:start w:val="1"/>
      <w:numFmt w:val="none"/>
      <w:pStyle w:val="CMSHeadL7"/>
      <w:suff w:val="nothing"/>
      <w:lvlText w:val=""/>
      <w:lvlJc w:val="left"/>
      <w:pPr>
        <w:ind w:left="851"/>
      </w:pPr>
      <w:rPr>
        <w:rFonts w:hint="default"/>
      </w:rPr>
    </w:lvl>
    <w:lvl w:ilvl="7">
      <w:start w:val="1"/>
      <w:numFmt w:val="lowerLetter"/>
      <w:pStyle w:val="CMSHeadL8"/>
      <w:lvlText w:val="(%8)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8">
      <w:start w:val="1"/>
      <w:numFmt w:val="lowerRoman"/>
      <w:pStyle w:val="CMSHeadL9"/>
      <w:lvlText w:val="(%9)"/>
      <w:lvlJc w:val="left"/>
      <w:pPr>
        <w:tabs>
          <w:tab w:val="num" w:pos="2552"/>
        </w:tabs>
        <w:ind w:left="2552" w:hanging="851"/>
      </w:pPr>
      <w:rPr>
        <w:rFonts w:hint="default"/>
      </w:rPr>
    </w:lvl>
  </w:abstractNum>
  <w:abstractNum w:abstractNumId="16">
    <w:nsid w:val="324C568C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2CC6C2A"/>
    <w:multiLevelType w:val="hybridMultilevel"/>
    <w:tmpl w:val="BA12DDE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>
    <w:nsid w:val="34A97D4C"/>
    <w:multiLevelType w:val="multilevel"/>
    <w:tmpl w:val="4448E17E"/>
    <w:lvl w:ilvl="0">
      <w:start w:val="5"/>
      <w:numFmt w:val="decimal"/>
      <w:pStyle w:val="Level1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>
    <w:nsid w:val="36081EFC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38E855B7"/>
    <w:multiLevelType w:val="hybridMultilevel"/>
    <w:tmpl w:val="17A470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A77269F"/>
    <w:multiLevelType w:val="hybridMultilevel"/>
    <w:tmpl w:val="C6F8C622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3CCC308F"/>
    <w:multiLevelType w:val="hybridMultilevel"/>
    <w:tmpl w:val="4A3E842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DDA1709"/>
    <w:multiLevelType w:val="hybridMultilevel"/>
    <w:tmpl w:val="F9E0B69A"/>
    <w:lvl w:ilvl="0" w:tplc="E81C17B4">
      <w:start w:val="1"/>
      <w:numFmt w:val="bullet"/>
      <w:pStyle w:val="NewBullets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E1D1F19"/>
    <w:multiLevelType w:val="multilevel"/>
    <w:tmpl w:val="3200AA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10E6DA1"/>
    <w:multiLevelType w:val="hybridMultilevel"/>
    <w:tmpl w:val="1C960AFA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41C27081"/>
    <w:multiLevelType w:val="multilevel"/>
    <w:tmpl w:val="75EC5230"/>
    <w:lvl w:ilvl="0">
      <w:start w:val="1"/>
      <w:numFmt w:val="decimal"/>
      <w:isLgl/>
      <w:lvlText w:val="%1."/>
      <w:lvlJc w:val="left"/>
      <w:pPr>
        <w:tabs>
          <w:tab w:val="num" w:pos="680"/>
        </w:tabs>
        <w:ind w:left="567" w:hanging="567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794"/>
        </w:tabs>
        <w:ind w:left="567" w:hanging="567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333"/>
        </w:tabs>
        <w:ind w:left="993" w:hanging="567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5029"/>
        </w:tabs>
        <w:ind w:left="279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09"/>
        </w:tabs>
        <w:ind w:left="330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189"/>
        </w:tabs>
        <w:ind w:left="380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269"/>
        </w:tabs>
        <w:ind w:left="430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349"/>
        </w:tabs>
        <w:ind w:left="481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429"/>
        </w:tabs>
        <w:ind w:left="5389" w:hanging="1440"/>
      </w:pPr>
      <w:rPr>
        <w:rFonts w:hint="default"/>
      </w:rPr>
    </w:lvl>
  </w:abstractNum>
  <w:abstractNum w:abstractNumId="27">
    <w:nsid w:val="471E0E2C"/>
    <w:multiLevelType w:val="multilevel"/>
    <w:tmpl w:val="A1ACDFDC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4A7D5588"/>
    <w:multiLevelType w:val="hybridMultilevel"/>
    <w:tmpl w:val="29B67F00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BA257B2"/>
    <w:multiLevelType w:val="multilevel"/>
    <w:tmpl w:val="41C807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0">
    <w:nsid w:val="4BF715D8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1">
    <w:nsid w:val="4D5163A1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4E8B651E"/>
    <w:multiLevelType w:val="multilevel"/>
    <w:tmpl w:val="E2C2F02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4FF5331D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>
    <w:nsid w:val="51167DB3"/>
    <w:multiLevelType w:val="hybridMultilevel"/>
    <w:tmpl w:val="31560E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1A8633C"/>
    <w:multiLevelType w:val="hybridMultilevel"/>
    <w:tmpl w:val="5F525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2152654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37">
    <w:nsid w:val="52640D3F"/>
    <w:multiLevelType w:val="hybridMultilevel"/>
    <w:tmpl w:val="C9927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29C6690"/>
    <w:multiLevelType w:val="hybridMultilevel"/>
    <w:tmpl w:val="C4C0735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2CB0FDD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0">
    <w:nsid w:val="53302A16"/>
    <w:multiLevelType w:val="multilevel"/>
    <w:tmpl w:val="EB083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57C561A2"/>
    <w:multiLevelType w:val="multilevel"/>
    <w:tmpl w:val="347E46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2">
    <w:nsid w:val="5ACD3016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43">
    <w:nsid w:val="5BA043CC"/>
    <w:multiLevelType w:val="hybridMultilevel"/>
    <w:tmpl w:val="16AE7AF8"/>
    <w:lvl w:ilvl="0" w:tplc="A7AAD25E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cs="Symbol" w:hint="default"/>
        <w:b w:val="0"/>
        <w:bCs w:val="0"/>
        <w:i w:val="0"/>
        <w:iCs w:val="0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>
    <w:nsid w:val="60AB4714"/>
    <w:multiLevelType w:val="hybridMultilevel"/>
    <w:tmpl w:val="1E40F9E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>
    <w:nsid w:val="60E912FF"/>
    <w:multiLevelType w:val="hybridMultilevel"/>
    <w:tmpl w:val="C74C45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45D06A1"/>
    <w:multiLevelType w:val="multilevel"/>
    <w:tmpl w:val="18D2AFA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7">
    <w:nsid w:val="64E911C6"/>
    <w:multiLevelType w:val="hybridMultilevel"/>
    <w:tmpl w:val="2FC05A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6953699C"/>
    <w:multiLevelType w:val="hybridMultilevel"/>
    <w:tmpl w:val="986A8E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A2E2761"/>
    <w:multiLevelType w:val="multilevel"/>
    <w:tmpl w:val="F79823C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0">
    <w:nsid w:val="6ABB60CB"/>
    <w:multiLevelType w:val="multilevel"/>
    <w:tmpl w:val="4D3EAE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1">
    <w:nsid w:val="6B3F1C55"/>
    <w:multiLevelType w:val="hybridMultilevel"/>
    <w:tmpl w:val="5F4201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D9D6998"/>
    <w:multiLevelType w:val="hybridMultilevel"/>
    <w:tmpl w:val="8BB40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3C4B7F"/>
    <w:multiLevelType w:val="multilevel"/>
    <w:tmpl w:val="F43EB8F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4">
    <w:nsid w:val="71621150"/>
    <w:multiLevelType w:val="hybridMultilevel"/>
    <w:tmpl w:val="B248F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1B15BE0"/>
    <w:multiLevelType w:val="hybridMultilevel"/>
    <w:tmpl w:val="B89A7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054910"/>
    <w:multiLevelType w:val="hybridMultilevel"/>
    <w:tmpl w:val="4F84D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3677DE2"/>
    <w:multiLevelType w:val="hybridMultilevel"/>
    <w:tmpl w:val="386ACB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78D13B46"/>
    <w:multiLevelType w:val="multilevel"/>
    <w:tmpl w:val="507AF27C"/>
    <w:lvl w:ilvl="0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59">
    <w:nsid w:val="7A4170B9"/>
    <w:multiLevelType w:val="multilevel"/>
    <w:tmpl w:val="38161A16"/>
    <w:lvl w:ilvl="0">
      <w:start w:val="1"/>
      <w:numFmt w:val="upperLetter"/>
      <w:pStyle w:val="Background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pStyle w:val="Background2"/>
      <w:lvlText w:val="(%2)"/>
      <w:lvlJc w:val="left"/>
      <w:pPr>
        <w:tabs>
          <w:tab w:val="num" w:pos="720"/>
        </w:tabs>
        <w:ind w:left="72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544"/>
        </w:tabs>
        <w:ind w:left="3544" w:hanging="709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4253"/>
        </w:tabs>
        <w:ind w:left="4253" w:hanging="709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</w:pPr>
      <w:rPr>
        <w:rFonts w:hint="default"/>
      </w:rPr>
    </w:lvl>
  </w:abstractNum>
  <w:abstractNum w:abstractNumId="60">
    <w:nsid w:val="7A8B087B"/>
    <w:multiLevelType w:val="multilevel"/>
    <w:tmpl w:val="A9489B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>
    <w:nsid w:val="7B4B3CED"/>
    <w:multiLevelType w:val="hybridMultilevel"/>
    <w:tmpl w:val="3A762A6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2">
    <w:nsid w:val="7B705672"/>
    <w:multiLevelType w:val="hybridMultilevel"/>
    <w:tmpl w:val="17EE5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7F38640C"/>
    <w:multiLevelType w:val="multilevel"/>
    <w:tmpl w:val="0809001D"/>
    <w:name w:val="Schedule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4">
    <w:nsid w:val="7F6B003A"/>
    <w:multiLevelType w:val="multilevel"/>
    <w:tmpl w:val="E668A894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45"/>
  </w:num>
  <w:num w:numId="2">
    <w:abstractNumId w:val="34"/>
  </w:num>
  <w:num w:numId="3">
    <w:abstractNumId w:val="6"/>
  </w:num>
  <w:num w:numId="4">
    <w:abstractNumId w:val="18"/>
  </w:num>
  <w:num w:numId="5">
    <w:abstractNumId w:val="15"/>
  </w:num>
  <w:num w:numId="6">
    <w:abstractNumId w:val="13"/>
  </w:num>
  <w:num w:numId="7">
    <w:abstractNumId w:val="11"/>
  </w:num>
  <w:num w:numId="8">
    <w:abstractNumId w:val="43"/>
  </w:num>
  <w:num w:numId="9">
    <w:abstractNumId w:val="12"/>
  </w:num>
  <w:num w:numId="10">
    <w:abstractNumId w:val="59"/>
  </w:num>
  <w:num w:numId="11">
    <w:abstractNumId w:val="10"/>
  </w:num>
  <w:num w:numId="12">
    <w:abstractNumId w:val="25"/>
  </w:num>
  <w:num w:numId="13">
    <w:abstractNumId w:val="53"/>
  </w:num>
  <w:num w:numId="14">
    <w:abstractNumId w:val="46"/>
  </w:num>
  <w:num w:numId="15">
    <w:abstractNumId w:val="26"/>
  </w:num>
  <w:num w:numId="16">
    <w:abstractNumId w:val="23"/>
  </w:num>
  <w:num w:numId="1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8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2"/>
    </w:lvlOverride>
  </w:num>
  <w:num w:numId="20">
    <w:abstractNumId w:val="37"/>
  </w:num>
  <w:num w:numId="21">
    <w:abstractNumId w:val="26"/>
    <w:lvlOverride w:ilvl="0">
      <w:startOverride w:val="2"/>
    </w:lvlOverride>
    <w:lvlOverride w:ilvl="1">
      <w:startOverride w:val="1"/>
    </w:lvlOverride>
    <w:lvlOverride w:ilvl="2">
      <w:startOverride w:val="6"/>
    </w:lvlOverride>
  </w:num>
  <w:num w:numId="22">
    <w:abstractNumId w:val="62"/>
  </w:num>
  <w:num w:numId="23">
    <w:abstractNumId w:val="38"/>
  </w:num>
  <w:num w:numId="24">
    <w:abstractNumId w:val="44"/>
  </w:num>
  <w:num w:numId="25">
    <w:abstractNumId w:val="20"/>
  </w:num>
  <w:num w:numId="26">
    <w:abstractNumId w:val="4"/>
  </w:num>
  <w:num w:numId="27">
    <w:abstractNumId w:val="47"/>
  </w:num>
  <w:num w:numId="28">
    <w:abstractNumId w:val="61"/>
  </w:num>
  <w:num w:numId="29">
    <w:abstractNumId w:val="57"/>
  </w:num>
  <w:num w:numId="30">
    <w:abstractNumId w:val="56"/>
  </w:num>
  <w:num w:numId="31">
    <w:abstractNumId w:val="35"/>
  </w:num>
  <w:num w:numId="32">
    <w:abstractNumId w:val="52"/>
  </w:num>
  <w:num w:numId="33">
    <w:abstractNumId w:val="55"/>
  </w:num>
  <w:num w:numId="34">
    <w:abstractNumId w:val="54"/>
  </w:num>
  <w:num w:numId="35">
    <w:abstractNumId w:val="26"/>
    <w:lvlOverride w:ilvl="0">
      <w:startOverride w:val="2"/>
    </w:lvlOverride>
  </w:num>
  <w:num w:numId="36">
    <w:abstractNumId w:val="60"/>
  </w:num>
  <w:num w:numId="37">
    <w:abstractNumId w:val="49"/>
  </w:num>
  <w:num w:numId="38">
    <w:abstractNumId w:val="7"/>
  </w:num>
  <w:num w:numId="39">
    <w:abstractNumId w:val="28"/>
  </w:num>
  <w:num w:numId="40">
    <w:abstractNumId w:val="21"/>
  </w:num>
  <w:num w:numId="41">
    <w:abstractNumId w:val="9"/>
  </w:num>
  <w:num w:numId="42">
    <w:abstractNumId w:val="8"/>
  </w:num>
  <w:num w:numId="43">
    <w:abstractNumId w:val="5"/>
  </w:num>
  <w:num w:numId="44">
    <w:abstractNumId w:val="27"/>
  </w:num>
  <w:num w:numId="45">
    <w:abstractNumId w:val="50"/>
  </w:num>
  <w:num w:numId="46">
    <w:abstractNumId w:val="29"/>
  </w:num>
  <w:num w:numId="47">
    <w:abstractNumId w:val="24"/>
  </w:num>
  <w:num w:numId="48">
    <w:abstractNumId w:val="32"/>
  </w:num>
  <w:num w:numId="49">
    <w:abstractNumId w:val="3"/>
  </w:num>
  <w:num w:numId="50">
    <w:abstractNumId w:val="16"/>
  </w:num>
  <w:num w:numId="51">
    <w:abstractNumId w:val="19"/>
  </w:num>
  <w:num w:numId="52">
    <w:abstractNumId w:val="40"/>
  </w:num>
  <w:num w:numId="53">
    <w:abstractNumId w:val="17"/>
  </w:num>
  <w:num w:numId="54">
    <w:abstractNumId w:val="31"/>
  </w:num>
  <w:num w:numId="55">
    <w:abstractNumId w:val="33"/>
  </w:num>
  <w:num w:numId="56">
    <w:abstractNumId w:val="39"/>
  </w:num>
  <w:num w:numId="57">
    <w:abstractNumId w:val="41"/>
  </w:num>
  <w:num w:numId="58">
    <w:abstractNumId w:val="42"/>
  </w:num>
  <w:num w:numId="59">
    <w:abstractNumId w:val="64"/>
  </w:num>
  <w:num w:numId="60">
    <w:abstractNumId w:val="30"/>
  </w:num>
  <w:num w:numId="61">
    <w:abstractNumId w:val="36"/>
  </w:num>
  <w:num w:numId="62">
    <w:abstractNumId w:val="14"/>
  </w:num>
  <w:num w:numId="63">
    <w:abstractNumId w:val="58"/>
  </w:num>
  <w:num w:numId="64">
    <w:abstractNumId w:val="51"/>
  </w:num>
  <w:num w:numId="65">
    <w:abstractNumId w:val="22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04E"/>
    <w:rsid w:val="000050E9"/>
    <w:rsid w:val="00010FCB"/>
    <w:rsid w:val="000201C1"/>
    <w:rsid w:val="0002096B"/>
    <w:rsid w:val="0003131F"/>
    <w:rsid w:val="000425FF"/>
    <w:rsid w:val="00050A6B"/>
    <w:rsid w:val="0005514C"/>
    <w:rsid w:val="00072FEF"/>
    <w:rsid w:val="000733FC"/>
    <w:rsid w:val="000763DE"/>
    <w:rsid w:val="00086052"/>
    <w:rsid w:val="00095BBF"/>
    <w:rsid w:val="000A7E63"/>
    <w:rsid w:val="000B03F1"/>
    <w:rsid w:val="000D2AB7"/>
    <w:rsid w:val="000D7A65"/>
    <w:rsid w:val="000E0C56"/>
    <w:rsid w:val="000F2B2A"/>
    <w:rsid w:val="000F389A"/>
    <w:rsid w:val="001025C3"/>
    <w:rsid w:val="00113A03"/>
    <w:rsid w:val="00123BD8"/>
    <w:rsid w:val="00130F9B"/>
    <w:rsid w:val="0013749D"/>
    <w:rsid w:val="001416F1"/>
    <w:rsid w:val="00144581"/>
    <w:rsid w:val="0014661A"/>
    <w:rsid w:val="001526B6"/>
    <w:rsid w:val="001607B8"/>
    <w:rsid w:val="00160EDB"/>
    <w:rsid w:val="00161472"/>
    <w:rsid w:val="00163E35"/>
    <w:rsid w:val="001702DF"/>
    <w:rsid w:val="00186C60"/>
    <w:rsid w:val="001900A6"/>
    <w:rsid w:val="001929EF"/>
    <w:rsid w:val="001A6FE5"/>
    <w:rsid w:val="001B3F17"/>
    <w:rsid w:val="001C26D2"/>
    <w:rsid w:val="001C4260"/>
    <w:rsid w:val="001C6D44"/>
    <w:rsid w:val="001D48DE"/>
    <w:rsid w:val="00201D93"/>
    <w:rsid w:val="002033B8"/>
    <w:rsid w:val="00216B39"/>
    <w:rsid w:val="00216FCC"/>
    <w:rsid w:val="002174B7"/>
    <w:rsid w:val="002231ED"/>
    <w:rsid w:val="002234B4"/>
    <w:rsid w:val="00223E83"/>
    <w:rsid w:val="00224F4D"/>
    <w:rsid w:val="0022592F"/>
    <w:rsid w:val="00234B02"/>
    <w:rsid w:val="00236D2C"/>
    <w:rsid w:val="00237333"/>
    <w:rsid w:val="002608A2"/>
    <w:rsid w:val="002711F3"/>
    <w:rsid w:val="00274456"/>
    <w:rsid w:val="0027624B"/>
    <w:rsid w:val="00281404"/>
    <w:rsid w:val="0028373F"/>
    <w:rsid w:val="00285861"/>
    <w:rsid w:val="0028609A"/>
    <w:rsid w:val="002901B4"/>
    <w:rsid w:val="002A03A1"/>
    <w:rsid w:val="002A397A"/>
    <w:rsid w:val="002A39C9"/>
    <w:rsid w:val="002B0FC5"/>
    <w:rsid w:val="002B46C2"/>
    <w:rsid w:val="002B4B31"/>
    <w:rsid w:val="002D0405"/>
    <w:rsid w:val="002D18AC"/>
    <w:rsid w:val="002E50A0"/>
    <w:rsid w:val="002E6DCA"/>
    <w:rsid w:val="002F0ACF"/>
    <w:rsid w:val="00301783"/>
    <w:rsid w:val="00305317"/>
    <w:rsid w:val="00310445"/>
    <w:rsid w:val="00312206"/>
    <w:rsid w:val="00313611"/>
    <w:rsid w:val="00313D03"/>
    <w:rsid w:val="0031426B"/>
    <w:rsid w:val="00321A5B"/>
    <w:rsid w:val="003342FF"/>
    <w:rsid w:val="003367C0"/>
    <w:rsid w:val="00337E26"/>
    <w:rsid w:val="003400C1"/>
    <w:rsid w:val="0034060F"/>
    <w:rsid w:val="00350CC0"/>
    <w:rsid w:val="00352002"/>
    <w:rsid w:val="00354D95"/>
    <w:rsid w:val="003558CE"/>
    <w:rsid w:val="00356DF3"/>
    <w:rsid w:val="00362977"/>
    <w:rsid w:val="003634E3"/>
    <w:rsid w:val="00364C28"/>
    <w:rsid w:val="003650B1"/>
    <w:rsid w:val="003657DD"/>
    <w:rsid w:val="003701FD"/>
    <w:rsid w:val="003739CD"/>
    <w:rsid w:val="00376444"/>
    <w:rsid w:val="00383BC5"/>
    <w:rsid w:val="003943D3"/>
    <w:rsid w:val="003A2A09"/>
    <w:rsid w:val="003B0678"/>
    <w:rsid w:val="003B7184"/>
    <w:rsid w:val="003C1928"/>
    <w:rsid w:val="003C3F39"/>
    <w:rsid w:val="003D0481"/>
    <w:rsid w:val="003D09C7"/>
    <w:rsid w:val="003D5441"/>
    <w:rsid w:val="003D6989"/>
    <w:rsid w:val="004027FC"/>
    <w:rsid w:val="004039A7"/>
    <w:rsid w:val="00415BB1"/>
    <w:rsid w:val="004209D1"/>
    <w:rsid w:val="00427846"/>
    <w:rsid w:val="00444F2B"/>
    <w:rsid w:val="00446D73"/>
    <w:rsid w:val="0045374C"/>
    <w:rsid w:val="00454775"/>
    <w:rsid w:val="00456C2D"/>
    <w:rsid w:val="00457C2E"/>
    <w:rsid w:val="0047512A"/>
    <w:rsid w:val="00476540"/>
    <w:rsid w:val="00494CB0"/>
    <w:rsid w:val="0049636F"/>
    <w:rsid w:val="004A21A8"/>
    <w:rsid w:val="004A3ADD"/>
    <w:rsid w:val="004B1AD7"/>
    <w:rsid w:val="004B3CCD"/>
    <w:rsid w:val="004B7303"/>
    <w:rsid w:val="004C00DB"/>
    <w:rsid w:val="004C0FED"/>
    <w:rsid w:val="004C3BC9"/>
    <w:rsid w:val="004C551A"/>
    <w:rsid w:val="004C7F7E"/>
    <w:rsid w:val="004E5D79"/>
    <w:rsid w:val="004F1947"/>
    <w:rsid w:val="004F34E4"/>
    <w:rsid w:val="004F7D92"/>
    <w:rsid w:val="00500BC1"/>
    <w:rsid w:val="005205C7"/>
    <w:rsid w:val="00520F41"/>
    <w:rsid w:val="00525C68"/>
    <w:rsid w:val="00530349"/>
    <w:rsid w:val="00535CB6"/>
    <w:rsid w:val="00536615"/>
    <w:rsid w:val="005377C4"/>
    <w:rsid w:val="00552673"/>
    <w:rsid w:val="0055702A"/>
    <w:rsid w:val="00557DA0"/>
    <w:rsid w:val="005622C1"/>
    <w:rsid w:val="005626F3"/>
    <w:rsid w:val="00586F5C"/>
    <w:rsid w:val="0058704E"/>
    <w:rsid w:val="005904EC"/>
    <w:rsid w:val="005960A0"/>
    <w:rsid w:val="005A776E"/>
    <w:rsid w:val="005B23F1"/>
    <w:rsid w:val="005B3A51"/>
    <w:rsid w:val="005B3B92"/>
    <w:rsid w:val="005D1601"/>
    <w:rsid w:val="005D714A"/>
    <w:rsid w:val="005E38A4"/>
    <w:rsid w:val="005E3BE0"/>
    <w:rsid w:val="005F163C"/>
    <w:rsid w:val="005F71DA"/>
    <w:rsid w:val="00603160"/>
    <w:rsid w:val="00603795"/>
    <w:rsid w:val="00612948"/>
    <w:rsid w:val="00612F3F"/>
    <w:rsid w:val="00626962"/>
    <w:rsid w:val="0063130E"/>
    <w:rsid w:val="00642512"/>
    <w:rsid w:val="006539B1"/>
    <w:rsid w:val="00672312"/>
    <w:rsid w:val="00682799"/>
    <w:rsid w:val="0069375E"/>
    <w:rsid w:val="006A68F0"/>
    <w:rsid w:val="006B42C4"/>
    <w:rsid w:val="006D3F2D"/>
    <w:rsid w:val="006D4482"/>
    <w:rsid w:val="006D71FB"/>
    <w:rsid w:val="006D72B9"/>
    <w:rsid w:val="006D7425"/>
    <w:rsid w:val="006E1167"/>
    <w:rsid w:val="006E2F60"/>
    <w:rsid w:val="006E4A6B"/>
    <w:rsid w:val="006F1A90"/>
    <w:rsid w:val="006F51C2"/>
    <w:rsid w:val="006F6078"/>
    <w:rsid w:val="006F7470"/>
    <w:rsid w:val="00700466"/>
    <w:rsid w:val="0070055A"/>
    <w:rsid w:val="00702391"/>
    <w:rsid w:val="00705385"/>
    <w:rsid w:val="007129F2"/>
    <w:rsid w:val="00713F27"/>
    <w:rsid w:val="0072027A"/>
    <w:rsid w:val="00720E0D"/>
    <w:rsid w:val="00733F6F"/>
    <w:rsid w:val="0074218D"/>
    <w:rsid w:val="00745FE7"/>
    <w:rsid w:val="007472B9"/>
    <w:rsid w:val="00747EEB"/>
    <w:rsid w:val="007531FF"/>
    <w:rsid w:val="00757153"/>
    <w:rsid w:val="007606D8"/>
    <w:rsid w:val="007671C7"/>
    <w:rsid w:val="007729BA"/>
    <w:rsid w:val="00787133"/>
    <w:rsid w:val="0079232F"/>
    <w:rsid w:val="007A0C8F"/>
    <w:rsid w:val="007A43D7"/>
    <w:rsid w:val="007B483D"/>
    <w:rsid w:val="007B596C"/>
    <w:rsid w:val="007B5AC6"/>
    <w:rsid w:val="007C0ACB"/>
    <w:rsid w:val="007C3F1B"/>
    <w:rsid w:val="007D0348"/>
    <w:rsid w:val="007D0EEF"/>
    <w:rsid w:val="007D1282"/>
    <w:rsid w:val="007E0DD6"/>
    <w:rsid w:val="007E3509"/>
    <w:rsid w:val="007E4097"/>
    <w:rsid w:val="007E7F6A"/>
    <w:rsid w:val="007F4D16"/>
    <w:rsid w:val="007F6E69"/>
    <w:rsid w:val="0080641C"/>
    <w:rsid w:val="00822182"/>
    <w:rsid w:val="0082335D"/>
    <w:rsid w:val="008338ED"/>
    <w:rsid w:val="008354F3"/>
    <w:rsid w:val="0083631F"/>
    <w:rsid w:val="008443E3"/>
    <w:rsid w:val="00845184"/>
    <w:rsid w:val="00851010"/>
    <w:rsid w:val="00856894"/>
    <w:rsid w:val="00861B78"/>
    <w:rsid w:val="00871350"/>
    <w:rsid w:val="00874E5E"/>
    <w:rsid w:val="00882040"/>
    <w:rsid w:val="00882364"/>
    <w:rsid w:val="008950FA"/>
    <w:rsid w:val="008A1318"/>
    <w:rsid w:val="008B1D88"/>
    <w:rsid w:val="008C05EB"/>
    <w:rsid w:val="008C29C4"/>
    <w:rsid w:val="008C5AE1"/>
    <w:rsid w:val="008D4563"/>
    <w:rsid w:val="008E16A6"/>
    <w:rsid w:val="00905CA1"/>
    <w:rsid w:val="00907B40"/>
    <w:rsid w:val="00915B4D"/>
    <w:rsid w:val="0092150B"/>
    <w:rsid w:val="00924329"/>
    <w:rsid w:val="0093061A"/>
    <w:rsid w:val="00934260"/>
    <w:rsid w:val="00950925"/>
    <w:rsid w:val="00952E5F"/>
    <w:rsid w:val="00956B8F"/>
    <w:rsid w:val="00962A1A"/>
    <w:rsid w:val="00972BDB"/>
    <w:rsid w:val="0097313C"/>
    <w:rsid w:val="00974D40"/>
    <w:rsid w:val="00981BD1"/>
    <w:rsid w:val="00985575"/>
    <w:rsid w:val="00994C87"/>
    <w:rsid w:val="00996778"/>
    <w:rsid w:val="009A4A7A"/>
    <w:rsid w:val="009B17C8"/>
    <w:rsid w:val="009B5453"/>
    <w:rsid w:val="009D1720"/>
    <w:rsid w:val="009D7D56"/>
    <w:rsid w:val="009E7FBB"/>
    <w:rsid w:val="009F1076"/>
    <w:rsid w:val="009F15B7"/>
    <w:rsid w:val="009F70D3"/>
    <w:rsid w:val="00A02D1C"/>
    <w:rsid w:val="00A04B39"/>
    <w:rsid w:val="00A1128F"/>
    <w:rsid w:val="00A11DAF"/>
    <w:rsid w:val="00A226D3"/>
    <w:rsid w:val="00A31BF2"/>
    <w:rsid w:val="00A376CE"/>
    <w:rsid w:val="00A40B76"/>
    <w:rsid w:val="00A4187E"/>
    <w:rsid w:val="00A47869"/>
    <w:rsid w:val="00A56F2C"/>
    <w:rsid w:val="00A60192"/>
    <w:rsid w:val="00A61EE9"/>
    <w:rsid w:val="00A73E25"/>
    <w:rsid w:val="00A769FF"/>
    <w:rsid w:val="00A77186"/>
    <w:rsid w:val="00A77249"/>
    <w:rsid w:val="00A8423E"/>
    <w:rsid w:val="00A86BBC"/>
    <w:rsid w:val="00A87E70"/>
    <w:rsid w:val="00AA0AEC"/>
    <w:rsid w:val="00AB0387"/>
    <w:rsid w:val="00AB0607"/>
    <w:rsid w:val="00AB14A2"/>
    <w:rsid w:val="00AB2CC9"/>
    <w:rsid w:val="00AB4D70"/>
    <w:rsid w:val="00AD16BE"/>
    <w:rsid w:val="00AD49C7"/>
    <w:rsid w:val="00AD6CCE"/>
    <w:rsid w:val="00AD765F"/>
    <w:rsid w:val="00AE0F25"/>
    <w:rsid w:val="00AE22EF"/>
    <w:rsid w:val="00AE64A9"/>
    <w:rsid w:val="00AE787D"/>
    <w:rsid w:val="00B02E7D"/>
    <w:rsid w:val="00B048C5"/>
    <w:rsid w:val="00B04935"/>
    <w:rsid w:val="00B05AF8"/>
    <w:rsid w:val="00B10F40"/>
    <w:rsid w:val="00B11107"/>
    <w:rsid w:val="00B220F5"/>
    <w:rsid w:val="00B25E87"/>
    <w:rsid w:val="00B26094"/>
    <w:rsid w:val="00B4484F"/>
    <w:rsid w:val="00B46C89"/>
    <w:rsid w:val="00B52C0D"/>
    <w:rsid w:val="00B55119"/>
    <w:rsid w:val="00B777DE"/>
    <w:rsid w:val="00B77EA3"/>
    <w:rsid w:val="00B901D5"/>
    <w:rsid w:val="00B93CDC"/>
    <w:rsid w:val="00B94030"/>
    <w:rsid w:val="00B974F4"/>
    <w:rsid w:val="00B978BD"/>
    <w:rsid w:val="00BA0D67"/>
    <w:rsid w:val="00BB4CF4"/>
    <w:rsid w:val="00BC1CEA"/>
    <w:rsid w:val="00BC5211"/>
    <w:rsid w:val="00BD2854"/>
    <w:rsid w:val="00BD5BCE"/>
    <w:rsid w:val="00BE1913"/>
    <w:rsid w:val="00BE2B22"/>
    <w:rsid w:val="00BE77ED"/>
    <w:rsid w:val="00BF52FD"/>
    <w:rsid w:val="00C02961"/>
    <w:rsid w:val="00C14147"/>
    <w:rsid w:val="00C16691"/>
    <w:rsid w:val="00C20DF2"/>
    <w:rsid w:val="00C34504"/>
    <w:rsid w:val="00C34F86"/>
    <w:rsid w:val="00C351C6"/>
    <w:rsid w:val="00C41207"/>
    <w:rsid w:val="00C4621B"/>
    <w:rsid w:val="00C473E0"/>
    <w:rsid w:val="00C47CB8"/>
    <w:rsid w:val="00C529CF"/>
    <w:rsid w:val="00C62966"/>
    <w:rsid w:val="00C65072"/>
    <w:rsid w:val="00C66D32"/>
    <w:rsid w:val="00C7282D"/>
    <w:rsid w:val="00C8307B"/>
    <w:rsid w:val="00C85B9E"/>
    <w:rsid w:val="00C97C24"/>
    <w:rsid w:val="00CA2562"/>
    <w:rsid w:val="00CA657A"/>
    <w:rsid w:val="00CB17AF"/>
    <w:rsid w:val="00CB3DF8"/>
    <w:rsid w:val="00CB7ED9"/>
    <w:rsid w:val="00CC0536"/>
    <w:rsid w:val="00CC3E88"/>
    <w:rsid w:val="00CC6C53"/>
    <w:rsid w:val="00CD1D7C"/>
    <w:rsid w:val="00CD3BDE"/>
    <w:rsid w:val="00CE75DA"/>
    <w:rsid w:val="00CF1D13"/>
    <w:rsid w:val="00CF428D"/>
    <w:rsid w:val="00D0149C"/>
    <w:rsid w:val="00D061FE"/>
    <w:rsid w:val="00D17050"/>
    <w:rsid w:val="00D17502"/>
    <w:rsid w:val="00D256AE"/>
    <w:rsid w:val="00D442EA"/>
    <w:rsid w:val="00D51B4D"/>
    <w:rsid w:val="00D5286D"/>
    <w:rsid w:val="00D71BB9"/>
    <w:rsid w:val="00D751C3"/>
    <w:rsid w:val="00D867EB"/>
    <w:rsid w:val="00D92155"/>
    <w:rsid w:val="00D956FF"/>
    <w:rsid w:val="00DA6A1B"/>
    <w:rsid w:val="00DD0738"/>
    <w:rsid w:val="00DD1BB0"/>
    <w:rsid w:val="00DD21A5"/>
    <w:rsid w:val="00DD29F1"/>
    <w:rsid w:val="00DF30F6"/>
    <w:rsid w:val="00DF35C9"/>
    <w:rsid w:val="00DF6B89"/>
    <w:rsid w:val="00E0326E"/>
    <w:rsid w:val="00E152DF"/>
    <w:rsid w:val="00E2071A"/>
    <w:rsid w:val="00E31355"/>
    <w:rsid w:val="00E3215A"/>
    <w:rsid w:val="00E33114"/>
    <w:rsid w:val="00E41AC3"/>
    <w:rsid w:val="00E41CCF"/>
    <w:rsid w:val="00E45FE4"/>
    <w:rsid w:val="00E53B00"/>
    <w:rsid w:val="00E54293"/>
    <w:rsid w:val="00E54299"/>
    <w:rsid w:val="00E567AD"/>
    <w:rsid w:val="00E663CB"/>
    <w:rsid w:val="00E754CD"/>
    <w:rsid w:val="00E75AE2"/>
    <w:rsid w:val="00E76684"/>
    <w:rsid w:val="00E80A59"/>
    <w:rsid w:val="00E8392D"/>
    <w:rsid w:val="00E93370"/>
    <w:rsid w:val="00EA3B95"/>
    <w:rsid w:val="00EA49ED"/>
    <w:rsid w:val="00EB15DD"/>
    <w:rsid w:val="00EB3D14"/>
    <w:rsid w:val="00EB6342"/>
    <w:rsid w:val="00EC0009"/>
    <w:rsid w:val="00ED3990"/>
    <w:rsid w:val="00ED3BD5"/>
    <w:rsid w:val="00EE1266"/>
    <w:rsid w:val="00EE6203"/>
    <w:rsid w:val="00EE6DAF"/>
    <w:rsid w:val="00EF40F6"/>
    <w:rsid w:val="00F02D89"/>
    <w:rsid w:val="00F16F7C"/>
    <w:rsid w:val="00F172CD"/>
    <w:rsid w:val="00F2112B"/>
    <w:rsid w:val="00F214CE"/>
    <w:rsid w:val="00F300C2"/>
    <w:rsid w:val="00F306A0"/>
    <w:rsid w:val="00F36612"/>
    <w:rsid w:val="00F36633"/>
    <w:rsid w:val="00F37F2B"/>
    <w:rsid w:val="00F4080A"/>
    <w:rsid w:val="00F41EA6"/>
    <w:rsid w:val="00F474C6"/>
    <w:rsid w:val="00F61E85"/>
    <w:rsid w:val="00F649AC"/>
    <w:rsid w:val="00F655C2"/>
    <w:rsid w:val="00F70D5E"/>
    <w:rsid w:val="00F719C6"/>
    <w:rsid w:val="00F74137"/>
    <w:rsid w:val="00F80EC6"/>
    <w:rsid w:val="00F83ADA"/>
    <w:rsid w:val="00F87BF3"/>
    <w:rsid w:val="00FA0436"/>
    <w:rsid w:val="00FA4A03"/>
    <w:rsid w:val="00FA553F"/>
    <w:rsid w:val="00FA5582"/>
    <w:rsid w:val="00FB02A2"/>
    <w:rsid w:val="00FB53A4"/>
    <w:rsid w:val="00FB5861"/>
    <w:rsid w:val="00FC0546"/>
    <w:rsid w:val="00FD40DB"/>
    <w:rsid w:val="00FF315A"/>
    <w:rsid w:val="00F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424E3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EA"/>
    <w:rPr>
      <w:sz w:val="24"/>
      <w:szCs w:val="24"/>
    </w:rPr>
  </w:style>
  <w:style w:type="paragraph" w:styleId="Titre1">
    <w:name w:val="heading 1"/>
    <w:basedOn w:val="Normal"/>
    <w:next w:val="Normal"/>
    <w:qFormat/>
    <w:rsid w:val="00ED3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D3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Section,Annotationen"/>
    <w:basedOn w:val="Normal"/>
    <w:next w:val="Normal"/>
    <w:qFormat/>
    <w:rsid w:val="005622C1"/>
    <w:pPr>
      <w:keepNext/>
      <w:jc w:val="right"/>
      <w:outlineLvl w:val="2"/>
    </w:pPr>
    <w:rPr>
      <w:b/>
      <w:szCs w:val="20"/>
    </w:rPr>
  </w:style>
  <w:style w:type="paragraph" w:styleId="Titre4">
    <w:name w:val="heading 4"/>
    <w:aliases w:val="Subsection"/>
    <w:basedOn w:val="Normal"/>
    <w:next w:val="Normal"/>
    <w:qFormat/>
    <w:rsid w:val="0014661A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b/>
      <w:bCs/>
      <w:sz w:val="28"/>
      <w:szCs w:val="28"/>
      <w:lang w:eastAsia="ar-SA"/>
    </w:rPr>
  </w:style>
  <w:style w:type="paragraph" w:styleId="Titre5">
    <w:name w:val="heading 5"/>
    <w:aliases w:val="Subheading"/>
    <w:basedOn w:val="Normal"/>
    <w:next w:val="Normal"/>
    <w:qFormat/>
    <w:rsid w:val="0014661A"/>
    <w:pPr>
      <w:tabs>
        <w:tab w:val="num" w:pos="1008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ar-SA"/>
    </w:rPr>
  </w:style>
  <w:style w:type="paragraph" w:styleId="Titre6">
    <w:name w:val="heading 6"/>
    <w:basedOn w:val="Normal"/>
    <w:next w:val="Normal"/>
    <w:qFormat/>
    <w:rsid w:val="0014661A"/>
    <w:pPr>
      <w:tabs>
        <w:tab w:val="num" w:pos="1152"/>
      </w:tabs>
      <w:suppressAutoHyphens/>
      <w:spacing w:before="240" w:after="60"/>
      <w:ind w:left="1152" w:hanging="1152"/>
      <w:outlineLvl w:val="5"/>
    </w:pPr>
    <w:rPr>
      <w:b/>
      <w:bCs/>
      <w:sz w:val="22"/>
      <w:szCs w:val="22"/>
      <w:lang w:eastAsia="ar-SA"/>
    </w:rPr>
  </w:style>
  <w:style w:type="paragraph" w:styleId="Titre7">
    <w:name w:val="heading 7"/>
    <w:basedOn w:val="Normal"/>
    <w:next w:val="Normal"/>
    <w:qFormat/>
    <w:rsid w:val="0014661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lang w:eastAsia="ar-SA"/>
    </w:rPr>
  </w:style>
  <w:style w:type="paragraph" w:styleId="Titre8">
    <w:name w:val="heading 8"/>
    <w:basedOn w:val="Normal"/>
    <w:next w:val="Normal"/>
    <w:qFormat/>
    <w:rsid w:val="0014661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i/>
      <w:iCs/>
      <w:lang w:eastAsia="ar-SA"/>
    </w:rPr>
  </w:style>
  <w:style w:type="paragraph" w:styleId="Titre9">
    <w:name w:val="heading 9"/>
    <w:basedOn w:val="Normal"/>
    <w:next w:val="Normal"/>
    <w:qFormat/>
    <w:rsid w:val="0014661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47869"/>
    <w:rPr>
      <w:color w:val="0000FF"/>
      <w:u w:val="single"/>
    </w:rPr>
  </w:style>
  <w:style w:type="paragraph" w:customStyle="1" w:styleId="CarCar">
    <w:name w:val="Car Car"/>
    <w:basedOn w:val="Normal"/>
    <w:rsid w:val="005622C1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table" w:styleId="Grille">
    <w:name w:val="Table Grid"/>
    <w:basedOn w:val="TableauNormal"/>
    <w:rsid w:val="006E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962A1A"/>
    <w:pPr>
      <w:widowControl w:val="0"/>
      <w:adjustRightInd w:val="0"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en-US"/>
    </w:rPr>
  </w:style>
  <w:style w:type="paragraph" w:customStyle="1" w:styleId="CharChar">
    <w:name w:val="Char Char"/>
    <w:basedOn w:val="Normal"/>
    <w:rsid w:val="002A397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ftheading-0">
    <w:name w:val="Left heading-0"/>
    <w:basedOn w:val="Normal"/>
    <w:rsid w:val="00376444"/>
    <w:pPr>
      <w:keepNext/>
      <w:spacing w:after="240"/>
    </w:pPr>
    <w:rPr>
      <w:b/>
      <w:szCs w:val="20"/>
    </w:rPr>
  </w:style>
  <w:style w:type="character" w:styleId="Marquedannotation">
    <w:name w:val="annotation reference"/>
    <w:semiHidden/>
    <w:rsid w:val="00376444"/>
    <w:rPr>
      <w:sz w:val="16"/>
      <w:szCs w:val="16"/>
    </w:rPr>
  </w:style>
  <w:style w:type="paragraph" w:styleId="Commentaire">
    <w:name w:val="annotation text"/>
    <w:basedOn w:val="Normal"/>
    <w:semiHidden/>
    <w:rsid w:val="003764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376444"/>
    <w:rPr>
      <w:b/>
      <w:bCs/>
    </w:rPr>
  </w:style>
  <w:style w:type="paragraph" w:styleId="Textedebulles">
    <w:name w:val="Balloon Text"/>
    <w:basedOn w:val="Normal"/>
    <w:semiHidden/>
    <w:rsid w:val="00376444"/>
    <w:rPr>
      <w:rFonts w:ascii="Tahoma" w:hAnsi="Tahoma" w:cs="Tahoma"/>
      <w:sz w:val="16"/>
      <w:szCs w:val="16"/>
    </w:rPr>
  </w:style>
  <w:style w:type="paragraph" w:styleId="Titre">
    <w:name w:val="Title"/>
    <w:basedOn w:val="Normal"/>
    <w:qFormat/>
    <w:rsid w:val="00F16F7C"/>
    <w:pPr>
      <w:spacing w:before="240" w:after="240"/>
      <w:jc w:val="center"/>
    </w:pPr>
    <w:rPr>
      <w:b/>
      <w:sz w:val="36"/>
      <w:u w:val="single"/>
      <w:lang w:eastAsia="en-US"/>
    </w:rPr>
  </w:style>
  <w:style w:type="paragraph" w:styleId="Pieddepage">
    <w:name w:val="footer"/>
    <w:basedOn w:val="Normal"/>
    <w:link w:val="PieddepageCar"/>
    <w:uiPriority w:val="99"/>
    <w:rsid w:val="00F16F7C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F16F7C"/>
  </w:style>
  <w:style w:type="paragraph" w:styleId="En-tte">
    <w:name w:val="header"/>
    <w:basedOn w:val="Normal"/>
    <w:link w:val="En-tteCar"/>
    <w:uiPriority w:val="99"/>
    <w:rsid w:val="009F107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4B1AD7"/>
    <w:rPr>
      <w:sz w:val="24"/>
      <w:szCs w:val="24"/>
      <w:lang w:val="en-GB" w:eastAsia="en-GB" w:bidi="ar-SA"/>
    </w:rPr>
  </w:style>
  <w:style w:type="character" w:customStyle="1" w:styleId="WW8Num3z1">
    <w:name w:val="WW8Num3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z0">
    <w:name w:val="WW8Num4z0"/>
    <w:rsid w:val="0014661A"/>
  </w:style>
  <w:style w:type="character" w:customStyle="1" w:styleId="WW8Num7z1">
    <w:name w:val="WW8Num7z1"/>
    <w:rsid w:val="0014661A"/>
    <w:rPr>
      <w:rFonts w:ascii="Courier New" w:hAnsi="Courier New" w:cs="Courier New"/>
    </w:rPr>
  </w:style>
  <w:style w:type="character" w:customStyle="1" w:styleId="WW8Num7z2">
    <w:name w:val="WW8Num7z2"/>
    <w:rsid w:val="0014661A"/>
    <w:rPr>
      <w:rFonts w:ascii="Wingdings" w:hAnsi="Wingdings" w:cs="Wingdings"/>
    </w:rPr>
  </w:style>
  <w:style w:type="character" w:customStyle="1" w:styleId="WW8Num7z3">
    <w:name w:val="WW8Num7z3"/>
    <w:rsid w:val="0014661A"/>
    <w:rPr>
      <w:rFonts w:ascii="Symbol" w:hAnsi="Symbol" w:cs="Symbol"/>
    </w:rPr>
  </w:style>
  <w:style w:type="character" w:customStyle="1" w:styleId="WW8Num9z0">
    <w:name w:val="WW8Num9z0"/>
    <w:rsid w:val="0014661A"/>
    <w:rPr>
      <w:rFonts w:ascii="Symbol" w:hAnsi="Symbol" w:cs="Symbol"/>
    </w:rPr>
  </w:style>
  <w:style w:type="character" w:customStyle="1" w:styleId="WW8Num9z1">
    <w:name w:val="WW8Num9z1"/>
    <w:rsid w:val="0014661A"/>
    <w:rPr>
      <w:rFonts w:ascii="Courier New" w:hAnsi="Courier New" w:cs="Courier New"/>
    </w:rPr>
  </w:style>
  <w:style w:type="character" w:customStyle="1" w:styleId="WW8Num9z2">
    <w:name w:val="WW8Num9z2"/>
    <w:rsid w:val="0014661A"/>
    <w:rPr>
      <w:rFonts w:ascii="Wingdings" w:hAnsi="Wingdings" w:cs="Wingdings"/>
    </w:rPr>
  </w:style>
  <w:style w:type="character" w:customStyle="1" w:styleId="WW8Num14z0">
    <w:name w:val="WW8Num14z0"/>
    <w:rsid w:val="0014661A"/>
    <w:rPr>
      <w:rFonts w:ascii="Symbol" w:hAnsi="Symbol" w:cs="Symbol"/>
    </w:rPr>
  </w:style>
  <w:style w:type="character" w:customStyle="1" w:styleId="WW8Num15z0">
    <w:name w:val="WW8Num15z0"/>
    <w:rsid w:val="0014661A"/>
    <w:rPr>
      <w:sz w:val="22"/>
      <w:szCs w:val="22"/>
    </w:rPr>
  </w:style>
  <w:style w:type="character" w:customStyle="1" w:styleId="WW8Num28z0">
    <w:name w:val="WW8Num28z0"/>
    <w:rsid w:val="0014661A"/>
    <w:rPr>
      <w:rFonts w:ascii="Courier New" w:hAnsi="Courier New" w:cs="Courier New"/>
    </w:rPr>
  </w:style>
  <w:style w:type="character" w:customStyle="1" w:styleId="WW8Num28z2">
    <w:name w:val="WW8Num28z2"/>
    <w:rsid w:val="0014661A"/>
    <w:rPr>
      <w:rFonts w:ascii="Wingdings" w:hAnsi="Wingdings" w:cs="Wingdings"/>
    </w:rPr>
  </w:style>
  <w:style w:type="character" w:customStyle="1" w:styleId="WW8Num28z3">
    <w:name w:val="WW8Num28z3"/>
    <w:rsid w:val="0014661A"/>
    <w:rPr>
      <w:rFonts w:ascii="Symbol" w:hAnsi="Symbol" w:cs="Symbol"/>
    </w:rPr>
  </w:style>
  <w:style w:type="character" w:customStyle="1" w:styleId="WW8Num33z0">
    <w:name w:val="WW8Num33z0"/>
    <w:rsid w:val="0014661A"/>
    <w:rPr>
      <w:rFonts w:ascii="Wingdings" w:hAnsi="Wingdings" w:cs="Wingdings"/>
      <w:sz w:val="16"/>
      <w:szCs w:val="16"/>
    </w:rPr>
  </w:style>
  <w:style w:type="character" w:customStyle="1" w:styleId="WW8Num33z1">
    <w:name w:val="WW8Num33z1"/>
    <w:rsid w:val="0014661A"/>
    <w:rPr>
      <w:rFonts w:ascii="Courier New" w:hAnsi="Courier New" w:cs="Courier New"/>
    </w:rPr>
  </w:style>
  <w:style w:type="character" w:customStyle="1" w:styleId="WW8Num33z2">
    <w:name w:val="WW8Num33z2"/>
    <w:rsid w:val="0014661A"/>
    <w:rPr>
      <w:rFonts w:ascii="Wingdings" w:hAnsi="Wingdings" w:cs="Wingdings"/>
    </w:rPr>
  </w:style>
  <w:style w:type="character" w:customStyle="1" w:styleId="WW8Num33z3">
    <w:name w:val="WW8Num33z3"/>
    <w:rsid w:val="0014661A"/>
    <w:rPr>
      <w:rFonts w:ascii="Symbol" w:hAnsi="Symbol" w:cs="Symbol"/>
    </w:rPr>
  </w:style>
  <w:style w:type="character" w:customStyle="1" w:styleId="WW8Num37z0">
    <w:name w:val="WW8Num37z0"/>
    <w:rsid w:val="0014661A"/>
    <w:rPr>
      <w:sz w:val="22"/>
      <w:szCs w:val="22"/>
    </w:rPr>
  </w:style>
  <w:style w:type="character" w:customStyle="1" w:styleId="WW8Num41z1">
    <w:name w:val="WW8Num41z1"/>
    <w:rsid w:val="0014661A"/>
    <w:rPr>
      <w:rFonts w:ascii="Courier New" w:hAnsi="Courier New" w:cs="Courier New"/>
    </w:rPr>
  </w:style>
  <w:style w:type="character" w:customStyle="1" w:styleId="WW8Num41z2">
    <w:name w:val="WW8Num41z2"/>
    <w:rsid w:val="0014661A"/>
    <w:rPr>
      <w:rFonts w:ascii="Wingdings" w:hAnsi="Wingdings" w:cs="Wingdings"/>
    </w:rPr>
  </w:style>
  <w:style w:type="character" w:customStyle="1" w:styleId="WW8Num41z3">
    <w:name w:val="WW8Num41z3"/>
    <w:rsid w:val="0014661A"/>
    <w:rPr>
      <w:rFonts w:ascii="Symbol" w:hAnsi="Symbol" w:cs="Symbol"/>
    </w:rPr>
  </w:style>
  <w:style w:type="character" w:customStyle="1" w:styleId="WW8Num42z0">
    <w:name w:val="WW8Num42z0"/>
    <w:rsid w:val="0014661A"/>
    <w:rPr>
      <w:rFonts w:ascii="Symbol" w:hAnsi="Symbol" w:cs="Symbol"/>
    </w:rPr>
  </w:style>
  <w:style w:type="character" w:customStyle="1" w:styleId="WW8Num42z1">
    <w:name w:val="WW8Num42z1"/>
    <w:rsid w:val="0014661A"/>
    <w:rPr>
      <w:rFonts w:ascii="Courier New" w:hAnsi="Courier New" w:cs="Courier New"/>
    </w:rPr>
  </w:style>
  <w:style w:type="character" w:customStyle="1" w:styleId="WW8Num42z2">
    <w:name w:val="WW8Num42z2"/>
    <w:rsid w:val="0014661A"/>
    <w:rPr>
      <w:rFonts w:ascii="Wingdings" w:hAnsi="Wingdings" w:cs="Wingdings"/>
    </w:rPr>
  </w:style>
  <w:style w:type="character" w:customStyle="1" w:styleId="WW8Num46z1">
    <w:name w:val="WW8Num46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8z0">
    <w:name w:val="WW8Num48z0"/>
    <w:rsid w:val="0014661A"/>
    <w:rPr>
      <w:rFonts w:ascii="Symbol" w:hAnsi="Symbol" w:cs="Symbol"/>
    </w:rPr>
  </w:style>
  <w:style w:type="character" w:customStyle="1" w:styleId="WW8Num48z1">
    <w:name w:val="WW8Num48z1"/>
    <w:rsid w:val="0014661A"/>
    <w:rPr>
      <w:rFonts w:ascii="Courier New" w:hAnsi="Courier New" w:cs="Courier New"/>
    </w:rPr>
  </w:style>
  <w:style w:type="character" w:customStyle="1" w:styleId="WW8Num48z2">
    <w:name w:val="WW8Num48z2"/>
    <w:rsid w:val="0014661A"/>
    <w:rPr>
      <w:rFonts w:ascii="Wingdings" w:hAnsi="Wingdings" w:cs="Wingdings"/>
    </w:rPr>
  </w:style>
  <w:style w:type="character" w:customStyle="1" w:styleId="WW8Num49z0">
    <w:name w:val="WW8Num49z0"/>
    <w:rsid w:val="0014661A"/>
    <w:rPr>
      <w:rFonts w:ascii="Courier New" w:hAnsi="Courier New" w:cs="Courier New"/>
    </w:rPr>
  </w:style>
  <w:style w:type="character" w:customStyle="1" w:styleId="WW8Num49z2">
    <w:name w:val="WW8Num49z2"/>
    <w:rsid w:val="0014661A"/>
    <w:rPr>
      <w:rFonts w:ascii="Wingdings" w:hAnsi="Wingdings" w:cs="Wingdings"/>
    </w:rPr>
  </w:style>
  <w:style w:type="character" w:customStyle="1" w:styleId="WW8Num49z3">
    <w:name w:val="WW8Num49z3"/>
    <w:rsid w:val="0014661A"/>
    <w:rPr>
      <w:rFonts w:ascii="Symbol" w:hAnsi="Symbol" w:cs="Symbol"/>
    </w:rPr>
  </w:style>
  <w:style w:type="character" w:customStyle="1" w:styleId="WW8Num50z0">
    <w:name w:val="WW8Num50z0"/>
    <w:rsid w:val="0014661A"/>
    <w:rPr>
      <w:rFonts w:ascii="Symbol" w:hAnsi="Symbol" w:cs="Symbol"/>
    </w:rPr>
  </w:style>
  <w:style w:type="character" w:customStyle="1" w:styleId="WW8Num50z1">
    <w:name w:val="WW8Num50z1"/>
    <w:rsid w:val="0014661A"/>
    <w:rPr>
      <w:rFonts w:ascii="Courier New" w:hAnsi="Courier New" w:cs="Courier New"/>
    </w:rPr>
  </w:style>
  <w:style w:type="character" w:customStyle="1" w:styleId="WW8Num50z2">
    <w:name w:val="WW8Num50z2"/>
    <w:rsid w:val="0014661A"/>
    <w:rPr>
      <w:rFonts w:ascii="Wingdings" w:hAnsi="Wingdings" w:cs="Wingdings"/>
    </w:rPr>
  </w:style>
  <w:style w:type="character" w:customStyle="1" w:styleId="WW8Num54z0">
    <w:name w:val="WW8Num54z0"/>
    <w:rsid w:val="0014661A"/>
    <w:rPr>
      <w:rFonts w:ascii="Courier New" w:hAnsi="Courier New" w:cs="Courier New"/>
    </w:rPr>
  </w:style>
  <w:style w:type="character" w:customStyle="1" w:styleId="WW8Num54z2">
    <w:name w:val="WW8Num54z2"/>
    <w:rsid w:val="0014661A"/>
    <w:rPr>
      <w:rFonts w:ascii="Wingdings" w:hAnsi="Wingdings" w:cs="Wingdings"/>
    </w:rPr>
  </w:style>
  <w:style w:type="character" w:customStyle="1" w:styleId="WW8Num54z3">
    <w:name w:val="WW8Num54z3"/>
    <w:rsid w:val="0014661A"/>
    <w:rPr>
      <w:rFonts w:ascii="Symbol" w:hAnsi="Symbol" w:cs="Symbol"/>
    </w:rPr>
  </w:style>
  <w:style w:type="character" w:customStyle="1" w:styleId="WW8Num56z0">
    <w:name w:val="WW8Num56z0"/>
    <w:rsid w:val="0014661A"/>
    <w:rPr>
      <w:sz w:val="22"/>
      <w:szCs w:val="22"/>
    </w:rPr>
  </w:style>
  <w:style w:type="character" w:customStyle="1" w:styleId="WW8Num59z0">
    <w:name w:val="WW8Num59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59z1">
    <w:name w:val="WW8Num59z1"/>
    <w:rsid w:val="0014661A"/>
    <w:rPr>
      <w:rFonts w:ascii="Times New Roman" w:hAnsi="Times New Roman" w:cs="Times New Roman"/>
    </w:rPr>
  </w:style>
  <w:style w:type="character" w:customStyle="1" w:styleId="WW8Num61z1">
    <w:name w:val="WW8Num61z1"/>
    <w:rsid w:val="0014661A"/>
    <w:rPr>
      <w:rFonts w:ascii="Arial" w:hAnsi="Arial" w:cs="Arial"/>
      <w:b/>
      <w:bCs/>
      <w:color w:val="000080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64z0">
    <w:name w:val="WW8Num64z0"/>
    <w:rsid w:val="0014661A"/>
    <w:rPr>
      <w:rFonts w:ascii="Symbol" w:hAnsi="Symbol" w:cs="Symbol"/>
    </w:rPr>
  </w:style>
  <w:style w:type="character" w:customStyle="1" w:styleId="WW8Num64z1">
    <w:name w:val="WW8Num64z1"/>
    <w:rsid w:val="0014661A"/>
    <w:rPr>
      <w:rFonts w:ascii="Courier New" w:hAnsi="Courier New" w:cs="Courier New"/>
    </w:rPr>
  </w:style>
  <w:style w:type="character" w:customStyle="1" w:styleId="WW8Num64z2">
    <w:name w:val="WW8Num64z2"/>
    <w:rsid w:val="0014661A"/>
    <w:rPr>
      <w:rFonts w:ascii="Wingdings" w:hAnsi="Wingdings" w:cs="Wingdings"/>
    </w:rPr>
  </w:style>
  <w:style w:type="character" w:customStyle="1" w:styleId="WW8Num65z0">
    <w:name w:val="WW8Num65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65z1">
    <w:name w:val="WW8Num65z1"/>
    <w:rsid w:val="0014661A"/>
    <w:rPr>
      <w:rFonts w:ascii="Times New Roman" w:hAnsi="Times New Roman" w:cs="Times New Roman"/>
    </w:rPr>
  </w:style>
  <w:style w:type="character" w:customStyle="1" w:styleId="WW8Num70z0">
    <w:name w:val="WW8Num70z0"/>
    <w:rsid w:val="0014661A"/>
    <w:rPr>
      <w:rFonts w:ascii="Times New Roman" w:hAnsi="Times New Roman" w:cs="Times New Roman"/>
    </w:rPr>
  </w:style>
  <w:style w:type="character" w:customStyle="1" w:styleId="WW8Num72z0">
    <w:name w:val="WW8Num72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72z2">
    <w:name w:val="WW8Num72z2"/>
    <w:rsid w:val="0014661A"/>
    <w:rPr>
      <w:rFonts w:ascii="Times New Roman" w:hAnsi="Times New Roman" w:cs="Times New Roman"/>
    </w:rPr>
  </w:style>
  <w:style w:type="character" w:customStyle="1" w:styleId="WW8NumSt136z0">
    <w:name w:val="WW8NumSt136z0"/>
    <w:rsid w:val="0014661A"/>
    <w:rPr>
      <w:rFonts w:ascii="Wingdings" w:hAnsi="Wingdings" w:cs="Wingdings"/>
      <w:sz w:val="16"/>
      <w:szCs w:val="16"/>
    </w:rPr>
  </w:style>
  <w:style w:type="character" w:customStyle="1" w:styleId="AQN1Char">
    <w:name w:val="AQN1 Char"/>
    <w:rsid w:val="0014661A"/>
    <w:rPr>
      <w:rFonts w:ascii="Arial" w:hAnsi="Arial" w:cs="Arial"/>
      <w:b/>
      <w:bCs/>
      <w:color w:val="000080"/>
      <w:sz w:val="24"/>
      <w:szCs w:val="24"/>
      <w:lang w:val="en-GB" w:eastAsia="ar-SA" w:bidi="ar-SA"/>
    </w:rPr>
  </w:style>
  <w:style w:type="character" w:customStyle="1" w:styleId="FootnoteCharacters">
    <w:name w:val="Footnote Characters"/>
    <w:rsid w:val="0014661A"/>
    <w:rPr>
      <w:rFonts w:ascii="Times New Roman" w:hAnsi="Times New Roman" w:cs="Times New Roman"/>
      <w:vertAlign w:val="superscript"/>
    </w:rPr>
  </w:style>
  <w:style w:type="character" w:customStyle="1" w:styleId="Bullets">
    <w:name w:val="Bullets"/>
    <w:rsid w:val="0014661A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Corpsdetexte"/>
    <w:rsid w:val="0014661A"/>
    <w:pPr>
      <w:keepNext/>
      <w:suppressAutoHyphens/>
      <w:spacing w:before="240" w:after="120"/>
    </w:pPr>
    <w:rPr>
      <w:rFonts w:ascii="Arial" w:eastAsia="SimSun" w:hAnsi="Arial" w:cs="Arial"/>
      <w:sz w:val="28"/>
      <w:szCs w:val="28"/>
      <w:lang w:eastAsia="ar-SA"/>
    </w:rPr>
  </w:style>
  <w:style w:type="paragraph" w:styleId="Corpsdetexte">
    <w:name w:val="Body Text"/>
    <w:basedOn w:val="Normal"/>
    <w:rsid w:val="0014661A"/>
    <w:pPr>
      <w:suppressAutoHyphens/>
      <w:spacing w:after="120"/>
    </w:pPr>
    <w:rPr>
      <w:lang w:eastAsia="ar-SA"/>
    </w:rPr>
  </w:style>
  <w:style w:type="paragraph" w:styleId="Liste">
    <w:name w:val="List"/>
    <w:basedOn w:val="Corpsdetexte"/>
    <w:rsid w:val="0014661A"/>
  </w:style>
  <w:style w:type="paragraph" w:styleId="Lgende">
    <w:name w:val="caption"/>
    <w:basedOn w:val="Normal"/>
    <w:qFormat/>
    <w:rsid w:val="0014661A"/>
    <w:pPr>
      <w:suppressLineNumbers/>
      <w:suppressAutoHyphens/>
      <w:spacing w:before="120" w:after="120"/>
    </w:pPr>
    <w:rPr>
      <w:i/>
      <w:iCs/>
      <w:lang w:eastAsia="ar-SA"/>
    </w:rPr>
  </w:style>
  <w:style w:type="paragraph" w:customStyle="1" w:styleId="Index">
    <w:name w:val="Index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CharCharCharCharChar">
    <w:name w:val="Char Char Char Char Char"/>
    <w:basedOn w:val="Normal"/>
    <w:rsid w:val="0014661A"/>
    <w:pPr>
      <w:suppressAutoHyphens/>
      <w:spacing w:after="160" w:line="240" w:lineRule="exact"/>
    </w:pPr>
    <w:rPr>
      <w:rFonts w:ascii="Tahoma" w:hAnsi="Tahoma" w:cs="Tahoma"/>
      <w:sz w:val="20"/>
      <w:szCs w:val="20"/>
      <w:lang w:val="en-US" w:eastAsia="ar-SA"/>
    </w:rPr>
  </w:style>
  <w:style w:type="paragraph" w:customStyle="1" w:styleId="AQN1">
    <w:name w:val="AQN1"/>
    <w:basedOn w:val="Normal"/>
    <w:next w:val="Normal"/>
    <w:rsid w:val="0014661A"/>
    <w:pPr>
      <w:suppressAutoHyphens/>
      <w:jc w:val="both"/>
    </w:pPr>
    <w:rPr>
      <w:rFonts w:ascii="Arial" w:hAnsi="Arial" w:cs="Arial"/>
      <w:b/>
      <w:bCs/>
      <w:color w:val="000080"/>
      <w:lang w:eastAsia="ar-SA"/>
    </w:rPr>
  </w:style>
  <w:style w:type="paragraph" w:customStyle="1" w:styleId="AQN2Char">
    <w:name w:val="AQN2 Char"/>
    <w:basedOn w:val="AQN1"/>
    <w:next w:val="Normal"/>
    <w:rsid w:val="0014661A"/>
    <w:pPr>
      <w:tabs>
        <w:tab w:val="left" w:pos="360"/>
        <w:tab w:val="num" w:pos="624"/>
      </w:tabs>
      <w:ind w:left="624" w:hanging="624"/>
    </w:pPr>
  </w:style>
  <w:style w:type="paragraph" w:customStyle="1" w:styleId="AQN3">
    <w:name w:val="AQN3"/>
    <w:basedOn w:val="AQN2Char"/>
    <w:next w:val="Normal"/>
    <w:rsid w:val="0014661A"/>
    <w:rPr>
      <w:sz w:val="20"/>
      <w:szCs w:val="20"/>
    </w:rPr>
  </w:style>
  <w:style w:type="paragraph" w:styleId="Retraitcorpsdetexte3">
    <w:name w:val="Body Text Indent 3"/>
    <w:basedOn w:val="Normal"/>
    <w:rsid w:val="0014661A"/>
    <w:pPr>
      <w:suppressAutoHyphens/>
      <w:ind w:left="720" w:hanging="720"/>
      <w:jc w:val="both"/>
    </w:pPr>
    <w:rPr>
      <w:lang w:eastAsia="ar-SA"/>
    </w:rPr>
  </w:style>
  <w:style w:type="paragraph" w:styleId="Retraitcorpsdetexte">
    <w:name w:val="Body Text Indent"/>
    <w:basedOn w:val="Normal"/>
    <w:link w:val="RetraitcorpsdetexteCar"/>
    <w:rsid w:val="0014661A"/>
    <w:pPr>
      <w:spacing w:before="320" w:line="320" w:lineRule="atLeast"/>
      <w:ind w:left="1440"/>
      <w:jc w:val="both"/>
    </w:pPr>
    <w:rPr>
      <w:lang w:eastAsia="ar-SA"/>
    </w:rPr>
  </w:style>
  <w:style w:type="paragraph" w:styleId="TM1">
    <w:name w:val="toc 1"/>
    <w:basedOn w:val="Normal"/>
    <w:next w:val="Normal"/>
    <w:semiHidden/>
    <w:rsid w:val="0014661A"/>
    <w:pPr>
      <w:tabs>
        <w:tab w:val="left" w:pos="540"/>
        <w:tab w:val="left" w:pos="3763"/>
        <w:tab w:val="right" w:leader="dot" w:pos="8296"/>
      </w:tabs>
      <w:suppressAutoHyphens/>
      <w:jc w:val="center"/>
    </w:pPr>
    <w:rPr>
      <w:b/>
      <w:bCs/>
      <w:lang w:eastAsia="ar-SA"/>
    </w:rPr>
  </w:style>
  <w:style w:type="paragraph" w:styleId="TM2">
    <w:name w:val="toc 2"/>
    <w:basedOn w:val="Normal"/>
    <w:next w:val="Normal"/>
    <w:semiHidden/>
    <w:rsid w:val="0014661A"/>
    <w:pPr>
      <w:suppressAutoHyphens/>
      <w:ind w:left="240"/>
    </w:pPr>
    <w:rPr>
      <w:lang w:eastAsia="ar-SA"/>
    </w:rPr>
  </w:style>
  <w:style w:type="paragraph" w:customStyle="1" w:styleId="CharChar0">
    <w:name w:val="Char Char"/>
    <w:basedOn w:val="Normal"/>
    <w:rsid w:val="0014661A"/>
    <w:pPr>
      <w:suppressAutoHyphens/>
      <w:autoSpaceDE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customStyle="1" w:styleId="CharCharChar0">
    <w:name w:val="Char Char Char"/>
    <w:basedOn w:val="Normal"/>
    <w:rsid w:val="0014661A"/>
    <w:pPr>
      <w:widowControl w:val="0"/>
      <w:suppressAutoHyphens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ar-SA"/>
    </w:rPr>
  </w:style>
  <w:style w:type="paragraph" w:styleId="Retraitcorpsdetexte2">
    <w:name w:val="Body Text Indent 2"/>
    <w:basedOn w:val="Normal"/>
    <w:rsid w:val="0014661A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Text">
    <w:name w:val="Text"/>
    <w:basedOn w:val="Normal"/>
    <w:rsid w:val="0014661A"/>
    <w:pPr>
      <w:suppressAutoHyphens/>
      <w:overflowPunct w:val="0"/>
      <w:autoSpaceDE w:val="0"/>
      <w:spacing w:after="220"/>
      <w:jc w:val="both"/>
      <w:textAlignment w:val="baseline"/>
    </w:pPr>
    <w:rPr>
      <w:sz w:val="22"/>
      <w:szCs w:val="22"/>
      <w:lang w:eastAsia="ar-SA"/>
    </w:rPr>
  </w:style>
  <w:style w:type="paragraph" w:customStyle="1" w:styleId="Paragraph3">
    <w:name w:val="Paragraph 3"/>
    <w:basedOn w:val="Normal"/>
    <w:rsid w:val="0014661A"/>
    <w:pPr>
      <w:suppressAutoHyphens/>
      <w:spacing w:before="120" w:after="120"/>
    </w:pPr>
    <w:rPr>
      <w:rFonts w:ascii="Arial" w:hAnsi="Arial" w:cs="Arial"/>
      <w:sz w:val="22"/>
      <w:szCs w:val="22"/>
      <w:lang w:val="en-US" w:eastAsia="ar-SA"/>
    </w:rPr>
  </w:style>
  <w:style w:type="paragraph" w:styleId="Notedebasdepage">
    <w:name w:val="footnote text"/>
    <w:basedOn w:val="Normal"/>
    <w:semiHidden/>
    <w:rsid w:val="0014661A"/>
    <w:pPr>
      <w:suppressAutoHyphens/>
      <w:spacing w:line="288" w:lineRule="auto"/>
    </w:pPr>
    <w:rPr>
      <w:rFonts w:ascii="Arial" w:hAnsi="Arial" w:cs="Arial"/>
      <w:sz w:val="16"/>
      <w:szCs w:val="16"/>
      <w:lang w:eastAsia="ar-SA"/>
    </w:rPr>
  </w:style>
  <w:style w:type="paragraph" w:styleId="Sous-titre">
    <w:name w:val="Subtitle"/>
    <w:basedOn w:val="Heading"/>
    <w:next w:val="Corpsdetexte"/>
    <w:qFormat/>
    <w:rsid w:val="0014661A"/>
    <w:pPr>
      <w:jc w:val="center"/>
    </w:pPr>
    <w:rPr>
      <w:i/>
      <w:iCs/>
    </w:rPr>
  </w:style>
  <w:style w:type="paragraph" w:styleId="TM3">
    <w:name w:val="toc 3"/>
    <w:basedOn w:val="Index"/>
    <w:semiHidden/>
    <w:rsid w:val="0014661A"/>
    <w:pPr>
      <w:tabs>
        <w:tab w:val="right" w:leader="dot" w:pos="9072"/>
      </w:tabs>
      <w:ind w:left="566"/>
    </w:pPr>
  </w:style>
  <w:style w:type="paragraph" w:styleId="TM4">
    <w:name w:val="toc 4"/>
    <w:basedOn w:val="Index"/>
    <w:semiHidden/>
    <w:rsid w:val="0014661A"/>
    <w:pPr>
      <w:tabs>
        <w:tab w:val="right" w:leader="dot" w:pos="8789"/>
      </w:tabs>
      <w:ind w:left="849"/>
    </w:pPr>
  </w:style>
  <w:style w:type="paragraph" w:styleId="TM5">
    <w:name w:val="toc 5"/>
    <w:basedOn w:val="Index"/>
    <w:semiHidden/>
    <w:rsid w:val="0014661A"/>
    <w:pPr>
      <w:tabs>
        <w:tab w:val="right" w:leader="dot" w:pos="8506"/>
      </w:tabs>
      <w:ind w:left="1132"/>
    </w:pPr>
  </w:style>
  <w:style w:type="paragraph" w:styleId="TM6">
    <w:name w:val="toc 6"/>
    <w:basedOn w:val="Index"/>
    <w:semiHidden/>
    <w:rsid w:val="0014661A"/>
    <w:pPr>
      <w:tabs>
        <w:tab w:val="right" w:leader="dot" w:pos="8223"/>
      </w:tabs>
      <w:ind w:left="1415"/>
    </w:pPr>
  </w:style>
  <w:style w:type="paragraph" w:styleId="TM7">
    <w:name w:val="toc 7"/>
    <w:basedOn w:val="Index"/>
    <w:semiHidden/>
    <w:rsid w:val="0014661A"/>
    <w:pPr>
      <w:tabs>
        <w:tab w:val="right" w:leader="dot" w:pos="7940"/>
      </w:tabs>
      <w:ind w:left="1698"/>
    </w:pPr>
  </w:style>
  <w:style w:type="paragraph" w:styleId="TM8">
    <w:name w:val="toc 8"/>
    <w:basedOn w:val="Index"/>
    <w:semiHidden/>
    <w:rsid w:val="0014661A"/>
    <w:pPr>
      <w:tabs>
        <w:tab w:val="right" w:leader="dot" w:pos="7657"/>
      </w:tabs>
      <w:ind w:left="1981"/>
    </w:pPr>
  </w:style>
  <w:style w:type="paragraph" w:styleId="TM9">
    <w:name w:val="toc 9"/>
    <w:basedOn w:val="Index"/>
    <w:semiHidden/>
    <w:rsid w:val="0014661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14661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14661A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14661A"/>
  </w:style>
  <w:style w:type="paragraph" w:customStyle="1" w:styleId="Heading10">
    <w:name w:val="Heading 10"/>
    <w:basedOn w:val="Heading"/>
    <w:next w:val="Corpsdetexte"/>
    <w:rsid w:val="0014661A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CharChar1CharCarCar">
    <w:name w:val="Char Char1 Char Car Car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">
    <w:name w:val="Char"/>
    <w:semiHidden/>
    <w:rsid w:val="0014661A"/>
    <w:rPr>
      <w:sz w:val="24"/>
      <w:szCs w:val="24"/>
      <w:lang w:val="en-GB" w:eastAsia="ar-SA" w:bidi="ar-SA"/>
    </w:rPr>
  </w:style>
  <w:style w:type="paragraph" w:customStyle="1" w:styleId="CharChar1CharCarCar1">
    <w:name w:val="Char Char1 Char Car C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RetraitcorpsdetexteCar">
    <w:name w:val="Retrait corps de texte Car"/>
    <w:link w:val="Retraitcorpsdetexte"/>
    <w:semiHidden/>
    <w:rsid w:val="0014661A"/>
    <w:rPr>
      <w:sz w:val="24"/>
      <w:szCs w:val="24"/>
      <w:lang w:val="en-GB" w:eastAsia="ar-SA" w:bidi="ar-SA"/>
    </w:rPr>
  </w:style>
  <w:style w:type="paragraph" w:customStyle="1" w:styleId="CharChar1">
    <w:name w:val="Char Ch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Centredsub-heading">
    <w:name w:val="Centred sub-heading"/>
    <w:basedOn w:val="Normal"/>
    <w:next w:val="Normal"/>
    <w:rsid w:val="0014661A"/>
    <w:pPr>
      <w:tabs>
        <w:tab w:val="left" w:pos="851"/>
        <w:tab w:val="left" w:pos="1701"/>
        <w:tab w:val="left" w:pos="2835"/>
        <w:tab w:val="left" w:pos="4253"/>
        <w:tab w:val="right" w:pos="8902"/>
      </w:tabs>
      <w:spacing w:line="280" w:lineRule="atLeast"/>
      <w:jc w:val="center"/>
    </w:pPr>
    <w:rPr>
      <w:rFonts w:ascii="Verdana" w:hAnsi="Verdana" w:cs="Verdana"/>
      <w:b/>
      <w:bCs/>
      <w:sz w:val="19"/>
      <w:szCs w:val="19"/>
      <w:lang w:eastAsia="en-US"/>
    </w:rPr>
  </w:style>
  <w:style w:type="paragraph" w:customStyle="1" w:styleId="BodyText3">
    <w:name w:val="BodyText3"/>
    <w:basedOn w:val="Titre3"/>
    <w:rsid w:val="0014661A"/>
    <w:pPr>
      <w:keepNext w:val="0"/>
      <w:tabs>
        <w:tab w:val="num" w:pos="360"/>
      </w:tabs>
      <w:spacing w:before="320" w:line="320" w:lineRule="atLeast"/>
      <w:ind w:left="720"/>
      <w:jc w:val="both"/>
      <w:outlineLvl w:val="9"/>
    </w:pPr>
    <w:rPr>
      <w:rFonts w:ascii="CG Times" w:hAnsi="CG Times" w:cs="CG Times"/>
      <w:bCs/>
      <w:sz w:val="23"/>
      <w:szCs w:val="23"/>
      <w:lang w:eastAsia="en-US"/>
    </w:rPr>
  </w:style>
  <w:style w:type="paragraph" w:customStyle="1" w:styleId="BodyText4">
    <w:name w:val="BodyText4"/>
    <w:basedOn w:val="Titre4"/>
    <w:rsid w:val="0014661A"/>
    <w:pPr>
      <w:keepNext w:val="0"/>
      <w:tabs>
        <w:tab w:val="clear" w:pos="864"/>
        <w:tab w:val="num" w:pos="720"/>
      </w:tabs>
      <w:suppressAutoHyphens w:val="0"/>
      <w:spacing w:before="320" w:after="0" w:line="320" w:lineRule="atLeast"/>
      <w:ind w:left="1440" w:hanging="720"/>
      <w:jc w:val="both"/>
      <w:outlineLvl w:val="9"/>
    </w:pPr>
    <w:rPr>
      <w:rFonts w:ascii="CG Times" w:hAnsi="CG Times" w:cs="CG Times"/>
      <w:b w:val="0"/>
      <w:bCs w:val="0"/>
      <w:i/>
      <w:iCs/>
      <w:sz w:val="23"/>
      <w:szCs w:val="23"/>
      <w:lang w:eastAsia="en-US"/>
    </w:rPr>
  </w:style>
  <w:style w:type="character" w:styleId="Marquenotebasdepage">
    <w:name w:val="footnote reference"/>
    <w:semiHidden/>
    <w:rsid w:val="0014661A"/>
    <w:rPr>
      <w:vertAlign w:val="superscript"/>
    </w:rPr>
  </w:style>
  <w:style w:type="paragraph" w:customStyle="1" w:styleId="CMSHeadL9">
    <w:name w:val="CMS Head L9"/>
    <w:basedOn w:val="Normal"/>
    <w:rsid w:val="0014661A"/>
    <w:pPr>
      <w:numPr>
        <w:ilvl w:val="8"/>
        <w:numId w:val="5"/>
      </w:numPr>
      <w:spacing w:before="320" w:after="240" w:line="320" w:lineRule="atLeast"/>
      <w:outlineLvl w:val="8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1">
    <w:name w:val="CMS Head L1"/>
    <w:basedOn w:val="Normal"/>
    <w:next w:val="CMSHeadL2"/>
    <w:rsid w:val="0014661A"/>
    <w:pPr>
      <w:pageBreakBefore/>
      <w:numPr>
        <w:numId w:val="5"/>
      </w:numPr>
      <w:spacing w:before="240" w:after="240" w:line="320" w:lineRule="atLeast"/>
      <w:jc w:val="center"/>
      <w:outlineLvl w:val="0"/>
    </w:pPr>
    <w:rPr>
      <w:rFonts w:ascii="Garamond MT" w:hAnsi="Garamond MT" w:cs="Garamond MT"/>
      <w:b/>
      <w:bCs/>
      <w:sz w:val="28"/>
      <w:szCs w:val="28"/>
      <w:lang w:eastAsia="en-US"/>
    </w:rPr>
  </w:style>
  <w:style w:type="paragraph" w:customStyle="1" w:styleId="CMSHeadL2">
    <w:name w:val="CMS Head L2"/>
    <w:basedOn w:val="Normal"/>
    <w:next w:val="CMSHeadL3"/>
    <w:rsid w:val="0014661A"/>
    <w:pPr>
      <w:keepNext/>
      <w:keepLines/>
      <w:numPr>
        <w:ilvl w:val="1"/>
        <w:numId w:val="5"/>
      </w:numPr>
      <w:spacing w:before="240" w:after="240" w:line="320" w:lineRule="atLeast"/>
      <w:outlineLvl w:val="1"/>
    </w:pPr>
    <w:rPr>
      <w:rFonts w:ascii="Garamond MT" w:hAnsi="Garamond MT" w:cs="Garamond MT"/>
      <w:b/>
      <w:bCs/>
      <w:sz w:val="23"/>
      <w:szCs w:val="23"/>
      <w:lang w:eastAsia="en-US"/>
    </w:rPr>
  </w:style>
  <w:style w:type="paragraph" w:customStyle="1" w:styleId="CMSHeadL3">
    <w:name w:val="CMS Head L3"/>
    <w:basedOn w:val="Normal"/>
    <w:rsid w:val="0014661A"/>
    <w:pPr>
      <w:numPr>
        <w:ilvl w:val="2"/>
        <w:numId w:val="5"/>
      </w:numPr>
      <w:spacing w:before="320" w:after="240" w:line="320" w:lineRule="atLeast"/>
      <w:outlineLvl w:val="2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4">
    <w:name w:val="CMS Head L4"/>
    <w:basedOn w:val="Normal"/>
    <w:rsid w:val="0014661A"/>
    <w:pPr>
      <w:numPr>
        <w:ilvl w:val="3"/>
        <w:numId w:val="5"/>
      </w:numPr>
      <w:spacing w:before="320" w:after="240" w:line="320" w:lineRule="atLeast"/>
      <w:outlineLvl w:val="3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5">
    <w:name w:val="CMS Head L5"/>
    <w:basedOn w:val="Normal"/>
    <w:rsid w:val="0014661A"/>
    <w:pPr>
      <w:numPr>
        <w:ilvl w:val="4"/>
        <w:numId w:val="5"/>
      </w:numPr>
      <w:spacing w:before="320" w:after="240" w:line="320" w:lineRule="atLeast"/>
      <w:outlineLvl w:val="4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6">
    <w:name w:val="CMS Head L6"/>
    <w:basedOn w:val="Normal"/>
    <w:rsid w:val="0014661A"/>
    <w:pPr>
      <w:numPr>
        <w:ilvl w:val="5"/>
        <w:numId w:val="5"/>
      </w:numPr>
      <w:spacing w:before="320" w:after="240" w:line="320" w:lineRule="atLeast"/>
      <w:ind w:left="3403" w:hanging="851"/>
      <w:outlineLvl w:val="5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7">
    <w:name w:val="CMS Head L7"/>
    <w:basedOn w:val="Normal"/>
    <w:rsid w:val="0014661A"/>
    <w:pPr>
      <w:numPr>
        <w:ilvl w:val="6"/>
        <w:numId w:val="5"/>
      </w:numPr>
      <w:spacing w:before="320" w:after="240" w:line="320" w:lineRule="atLeast"/>
      <w:outlineLvl w:val="6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8">
    <w:name w:val="CMS Head L8"/>
    <w:basedOn w:val="Normal"/>
    <w:rsid w:val="0014661A"/>
    <w:pPr>
      <w:numPr>
        <w:ilvl w:val="7"/>
        <w:numId w:val="5"/>
      </w:numPr>
      <w:spacing w:before="320" w:after="240" w:line="320" w:lineRule="atLeast"/>
      <w:ind w:left="1702" w:hanging="851"/>
      <w:outlineLvl w:val="7"/>
    </w:pPr>
    <w:rPr>
      <w:rFonts w:ascii="Garamond MT" w:hAnsi="Garamond MT" w:cs="Garamond MT"/>
      <w:sz w:val="23"/>
      <w:szCs w:val="23"/>
      <w:lang w:eastAsia="en-US"/>
    </w:rPr>
  </w:style>
  <w:style w:type="paragraph" w:styleId="Corpsdetexte3">
    <w:name w:val="Body Text 3"/>
    <w:basedOn w:val="Corpsdetexte"/>
    <w:rsid w:val="0014661A"/>
    <w:pPr>
      <w:suppressAutoHyphens w:val="0"/>
      <w:spacing w:before="320" w:after="0" w:line="320" w:lineRule="atLeast"/>
      <w:ind w:left="2160"/>
      <w:jc w:val="both"/>
    </w:pPr>
    <w:rPr>
      <w:sz w:val="23"/>
      <w:szCs w:val="23"/>
      <w:lang w:eastAsia="en-US"/>
    </w:rPr>
  </w:style>
  <w:style w:type="paragraph" w:customStyle="1" w:styleId="CharChar1CharCarCar2">
    <w:name w:val="Char Char1 Char Car Car2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Default">
    <w:name w:val="Default"/>
    <w:rsid w:val="001466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1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vel3Number">
    <w:name w:val="Level 3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4Number">
    <w:name w:val="Level 4 Number"/>
    <w:basedOn w:val="Corpsdetexte"/>
    <w:rsid w:val="0014661A"/>
    <w:pPr>
      <w:tabs>
        <w:tab w:val="num" w:pos="1440"/>
      </w:tabs>
      <w:suppressAutoHyphens w:val="0"/>
      <w:spacing w:before="320" w:after="0" w:line="320" w:lineRule="atLeast"/>
      <w:ind w:left="1440" w:hanging="720"/>
      <w:jc w:val="both"/>
    </w:pPr>
    <w:rPr>
      <w:sz w:val="23"/>
      <w:szCs w:val="23"/>
      <w:lang w:eastAsia="en-US"/>
    </w:rPr>
  </w:style>
  <w:style w:type="paragraph" w:customStyle="1" w:styleId="Level5Number">
    <w:name w:val="Level 5 Number"/>
    <w:basedOn w:val="Corpsdetexte"/>
    <w:rsid w:val="0014661A"/>
    <w:pPr>
      <w:tabs>
        <w:tab w:val="num" w:pos="2160"/>
      </w:tabs>
      <w:suppressAutoHyphens w:val="0"/>
      <w:spacing w:before="320" w:after="0" w:line="320" w:lineRule="atLeast"/>
      <w:ind w:left="2160" w:hanging="720"/>
      <w:jc w:val="both"/>
    </w:pPr>
    <w:rPr>
      <w:sz w:val="23"/>
      <w:szCs w:val="23"/>
      <w:lang w:eastAsia="en-US"/>
    </w:rPr>
  </w:style>
  <w:style w:type="paragraph" w:customStyle="1" w:styleId="BodyText1">
    <w:name w:val="Body Text 1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sz w:val="23"/>
      <w:szCs w:val="23"/>
      <w:lang w:eastAsia="en-US"/>
    </w:rPr>
  </w:style>
  <w:style w:type="paragraph" w:customStyle="1" w:styleId="BodyText40">
    <w:name w:val="Body Text 4"/>
    <w:basedOn w:val="Corpsdetexte"/>
    <w:rsid w:val="0014661A"/>
    <w:pPr>
      <w:suppressAutoHyphens w:val="0"/>
      <w:spacing w:before="320" w:after="0" w:line="320" w:lineRule="atLeast"/>
      <w:ind w:left="2880"/>
      <w:jc w:val="both"/>
    </w:pPr>
    <w:rPr>
      <w:sz w:val="23"/>
      <w:szCs w:val="23"/>
      <w:lang w:eastAsia="en-US"/>
    </w:rPr>
  </w:style>
  <w:style w:type="paragraph" w:customStyle="1" w:styleId="BodyText5">
    <w:name w:val="Body Text 5"/>
    <w:basedOn w:val="Corpsdetexte"/>
    <w:rsid w:val="0014661A"/>
    <w:pPr>
      <w:suppressAutoHyphens w:val="0"/>
      <w:spacing w:before="320" w:after="0" w:line="320" w:lineRule="atLeast"/>
      <w:ind w:left="3600"/>
      <w:jc w:val="both"/>
    </w:pPr>
    <w:rPr>
      <w:sz w:val="23"/>
      <w:szCs w:val="23"/>
      <w:lang w:eastAsia="en-US"/>
    </w:rPr>
  </w:style>
  <w:style w:type="paragraph" w:customStyle="1" w:styleId="BodyText6">
    <w:name w:val="Body Text 6"/>
    <w:basedOn w:val="Corpsdetexte"/>
    <w:rsid w:val="0014661A"/>
    <w:pPr>
      <w:suppressAutoHyphens w:val="0"/>
      <w:spacing w:before="320" w:after="0" w:line="320" w:lineRule="atLeast"/>
      <w:ind w:left="4320"/>
      <w:jc w:val="both"/>
    </w:pPr>
    <w:rPr>
      <w:sz w:val="23"/>
      <w:szCs w:val="23"/>
      <w:lang w:eastAsia="en-US"/>
    </w:rPr>
  </w:style>
  <w:style w:type="paragraph" w:customStyle="1" w:styleId="Contents">
    <w:name w:val="Contents"/>
    <w:basedOn w:val="Corpsdetexte"/>
    <w:next w:val="Corpsdetexte"/>
    <w:rsid w:val="0014661A"/>
    <w:pPr>
      <w:keepNext/>
      <w:suppressAutoHyphens w:val="0"/>
      <w:spacing w:before="320" w:after="0" w:line="320" w:lineRule="atLeast"/>
      <w:jc w:val="both"/>
    </w:pPr>
    <w:rPr>
      <w:rFonts w:ascii="Arial" w:hAnsi="Arial" w:cs="Arial"/>
      <w:sz w:val="36"/>
      <w:szCs w:val="36"/>
      <w:lang w:eastAsia="en-US"/>
    </w:rPr>
  </w:style>
  <w:style w:type="paragraph" w:customStyle="1" w:styleId="CoverDate">
    <w:name w:val="Cover Date"/>
    <w:basedOn w:val="Corpsdetext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8"/>
      <w:szCs w:val="28"/>
      <w:lang w:eastAsia="en-US"/>
    </w:rPr>
  </w:style>
  <w:style w:type="paragraph" w:customStyle="1" w:styleId="CoverDocumentTitle">
    <w:name w:val="Cover Document Title"/>
    <w:basedOn w:val="Corpsdetexte"/>
    <w:next w:val="Corpsdetexte"/>
    <w:rsid w:val="0014661A"/>
    <w:pPr>
      <w:suppressAutoHyphens w:val="0"/>
      <w:spacing w:before="2400" w:after="2400" w:line="320" w:lineRule="atLeast"/>
      <w:jc w:val="both"/>
    </w:pPr>
    <w:rPr>
      <w:rFonts w:ascii="Arial" w:hAnsi="Arial" w:cs="Arial"/>
      <w:sz w:val="32"/>
      <w:szCs w:val="32"/>
      <w:lang w:eastAsia="en-US"/>
    </w:rPr>
  </w:style>
  <w:style w:type="paragraph" w:customStyle="1" w:styleId="CoverPartyName">
    <w:name w:val="Cover Party Name"/>
    <w:basedOn w:val="Normal"/>
    <w:next w:val="Normal"/>
    <w:rsid w:val="0014661A"/>
    <w:pPr>
      <w:spacing w:before="320" w:line="320" w:lineRule="atLeast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CoverPartyRole">
    <w:name w:val="Cover Party Role"/>
    <w:basedOn w:val="Corpsdetexte"/>
    <w:next w:val="CoverPartyNam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styleId="Date">
    <w:name w:val="Date"/>
    <w:basedOn w:val="Normal"/>
    <w:next w:val="Normal"/>
    <w:rsid w:val="0014661A"/>
    <w:pPr>
      <w:spacing w:before="320" w:line="32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Definition">
    <w:name w:val="Definition"/>
    <w:basedOn w:val="Corpsdetexte"/>
    <w:rsid w:val="0014661A"/>
    <w:pPr>
      <w:numPr>
        <w:numId w:val="6"/>
      </w:numPr>
      <w:suppressAutoHyphens w:val="0"/>
      <w:spacing w:before="320" w:after="0" w:line="320" w:lineRule="atLeast"/>
      <w:ind w:left="4320" w:hanging="3600"/>
      <w:jc w:val="both"/>
    </w:pPr>
    <w:rPr>
      <w:sz w:val="23"/>
      <w:szCs w:val="23"/>
      <w:lang w:eastAsia="en-US"/>
    </w:rPr>
  </w:style>
  <w:style w:type="paragraph" w:customStyle="1" w:styleId="Definition1">
    <w:name w:val="Definition 1"/>
    <w:basedOn w:val="Corpsdetexte"/>
    <w:rsid w:val="0014661A"/>
    <w:pPr>
      <w:numPr>
        <w:ilvl w:val="1"/>
        <w:numId w:val="6"/>
      </w:numPr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US"/>
    </w:rPr>
  </w:style>
  <w:style w:type="paragraph" w:customStyle="1" w:styleId="Definition2">
    <w:name w:val="Definition 2"/>
    <w:basedOn w:val="Corpsdetexte"/>
    <w:rsid w:val="0014661A"/>
    <w:pPr>
      <w:numPr>
        <w:ilvl w:val="2"/>
        <w:numId w:val="6"/>
      </w:numPr>
      <w:suppressAutoHyphens w:val="0"/>
      <w:spacing w:before="320" w:after="0" w:line="320" w:lineRule="atLeast"/>
      <w:ind w:left="5760" w:hanging="720"/>
      <w:jc w:val="both"/>
    </w:pPr>
    <w:rPr>
      <w:sz w:val="23"/>
      <w:szCs w:val="23"/>
      <w:lang w:eastAsia="en-US"/>
    </w:rPr>
  </w:style>
  <w:style w:type="paragraph" w:customStyle="1" w:styleId="Background1">
    <w:name w:val="Background 1"/>
    <w:basedOn w:val="Corpsdetexte"/>
    <w:rsid w:val="0014661A"/>
    <w:pPr>
      <w:numPr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Background2">
    <w:name w:val="Background 2"/>
    <w:basedOn w:val="Corpsdetexte"/>
    <w:rsid w:val="0014661A"/>
    <w:pPr>
      <w:numPr>
        <w:ilvl w:val="1"/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Introheading">
    <w:name w:val="Intro heading"/>
    <w:basedOn w:val="Corpsdetexte"/>
    <w:next w:val="Corpsdetexte"/>
    <w:rsid w:val="0014661A"/>
    <w:pPr>
      <w:keepNext/>
      <w:tabs>
        <w:tab w:val="num" w:pos="360"/>
      </w:tabs>
      <w:suppressAutoHyphens w:val="0"/>
      <w:spacing w:before="320" w:after="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y">
    <w:name w:val="Party"/>
    <w:basedOn w:val="Corpsdetexte"/>
    <w:rsid w:val="0014661A"/>
    <w:pPr>
      <w:suppressAutoHyphens w:val="0"/>
      <w:spacing w:before="320" w:after="0" w:line="320" w:lineRule="atLeast"/>
      <w:ind w:left="1440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">
    <w:name w:val="Part"/>
    <w:basedOn w:val="Corpsdetexte"/>
    <w:next w:val="Corpsdetexte"/>
    <w:rsid w:val="0014661A"/>
    <w:pPr>
      <w:keepNext/>
      <w:numPr>
        <w:ilvl w:val="2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1Heading">
    <w:name w:val="Sch 1 Heading"/>
    <w:basedOn w:val="Corpsdetexte"/>
    <w:next w:val="BodyText1"/>
    <w:rsid w:val="0014661A"/>
    <w:pPr>
      <w:keepNext/>
      <w:numPr>
        <w:ilvl w:val="3"/>
        <w:numId w:val="7"/>
      </w:numPr>
      <w:suppressAutoHyphens w:val="0"/>
      <w:spacing w:before="320" w:after="0" w:line="320" w:lineRule="atLeast"/>
      <w:jc w:val="both"/>
      <w:outlineLvl w:val="2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2Heading">
    <w:name w:val="Sch 2 Heading"/>
    <w:basedOn w:val="Sch2Number"/>
    <w:next w:val="BodyText1"/>
    <w:rsid w:val="0014661A"/>
    <w:pPr>
      <w:keepNext/>
      <w:outlineLvl w:val="3"/>
    </w:pPr>
    <w:rPr>
      <w:rFonts w:ascii="Arial" w:hAnsi="Arial" w:cs="Arial"/>
      <w:sz w:val="22"/>
      <w:szCs w:val="22"/>
      <w:lang w:eastAsia="en-US"/>
    </w:rPr>
  </w:style>
  <w:style w:type="paragraph" w:customStyle="1" w:styleId="Sch2Number">
    <w:name w:val="Sch 2 Number"/>
    <w:basedOn w:val="Corpsdetexte"/>
    <w:rsid w:val="0014661A"/>
    <w:pPr>
      <w:numPr>
        <w:ilvl w:val="4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3Heading">
    <w:name w:val="Sch 3 Heading"/>
    <w:basedOn w:val="Sch3Number"/>
    <w:next w:val="BodyText1"/>
    <w:rsid w:val="0014661A"/>
    <w:pPr>
      <w:keepNext/>
      <w:ind w:left="0" w:firstLine="0"/>
    </w:pPr>
    <w:rPr>
      <w:rFonts w:ascii="Arial" w:hAnsi="Arial" w:cs="Arial"/>
      <w:sz w:val="22"/>
      <w:szCs w:val="22"/>
      <w:lang w:eastAsia="en-US"/>
    </w:rPr>
  </w:style>
  <w:style w:type="paragraph" w:customStyle="1" w:styleId="Sch3Number">
    <w:name w:val="Sch 3 Number"/>
    <w:basedOn w:val="Corpsdetexte"/>
    <w:rsid w:val="0014661A"/>
    <w:pPr>
      <w:numPr>
        <w:ilvl w:val="5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1Number">
    <w:name w:val="Sch 1 Number"/>
    <w:basedOn w:val="Sch1Heading"/>
    <w:rsid w:val="0014661A"/>
    <w:pPr>
      <w:keepNext w:val="0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Capacity">
    <w:name w:val="Capacity"/>
    <w:next w:val="Party"/>
    <w:rsid w:val="0014661A"/>
    <w:pPr>
      <w:spacing w:after="320" w:line="320" w:lineRule="atLeast"/>
      <w:ind w:left="1440"/>
    </w:pPr>
    <w:rPr>
      <w:rFonts w:ascii="Arial" w:hAnsi="Arial" w:cs="Arial"/>
      <w:lang w:eastAsia="en-US"/>
    </w:rPr>
  </w:style>
  <w:style w:type="character" w:customStyle="1" w:styleId="Caps">
    <w:name w:val="Caps"/>
    <w:rsid w:val="0014661A"/>
    <w:rPr>
      <w:b/>
      <w:bCs/>
      <w:caps/>
    </w:rPr>
  </w:style>
  <w:style w:type="paragraph" w:customStyle="1" w:styleId="Sch4Number">
    <w:name w:val="Sch 4 Number"/>
    <w:basedOn w:val="Corpsdetexte"/>
    <w:rsid w:val="0014661A"/>
    <w:pPr>
      <w:numPr>
        <w:ilvl w:val="6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5Number">
    <w:name w:val="Sch 5 Number"/>
    <w:basedOn w:val="Corpsdetexte"/>
    <w:rsid w:val="0014661A"/>
    <w:pPr>
      <w:numPr>
        <w:ilvl w:val="7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6Number">
    <w:name w:val="Sch 6 Number"/>
    <w:basedOn w:val="Corpsdetexte"/>
    <w:rsid w:val="0014661A"/>
    <w:pPr>
      <w:numPr>
        <w:ilvl w:val="8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edule">
    <w:name w:val="Schedule"/>
    <w:basedOn w:val="Corpsdetexte"/>
    <w:next w:val="Corpsdetexte"/>
    <w:rsid w:val="0014661A"/>
    <w:pPr>
      <w:pageBreakBefore/>
      <w:numPr>
        <w:numId w:val="7"/>
      </w:numPr>
      <w:suppressAutoHyphens w:val="0"/>
      <w:spacing w:before="320" w:after="0" w:line="320" w:lineRule="atLeast"/>
      <w:jc w:val="both"/>
      <w:outlineLvl w:val="0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ubSchedule">
    <w:name w:val="Sub Schedule"/>
    <w:basedOn w:val="Corpsdetexte"/>
    <w:next w:val="Corpsdetexte"/>
    <w:rsid w:val="0014661A"/>
    <w:pPr>
      <w:numPr>
        <w:ilvl w:val="1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sz w:val="22"/>
      <w:szCs w:val="22"/>
      <w:lang w:eastAsia="en-US"/>
    </w:rPr>
  </w:style>
  <w:style w:type="paragraph" w:customStyle="1" w:styleId="Level1Number">
    <w:name w:val="Level 1 Number"/>
    <w:basedOn w:val="Titre1"/>
    <w:rsid w:val="0014661A"/>
    <w:pPr>
      <w:keepNext w:val="0"/>
      <w:numPr>
        <w:numId w:val="4"/>
      </w:numPr>
      <w:tabs>
        <w:tab w:val="num" w:pos="1080"/>
      </w:tabs>
      <w:spacing w:before="320" w:after="0" w:line="320" w:lineRule="atLeast"/>
      <w:ind w:left="1080" w:hanging="720"/>
      <w:jc w:val="both"/>
      <w:outlineLvl w:val="9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Level2Number">
    <w:name w:val="Level 2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6Number">
    <w:name w:val="Level 6 Number"/>
    <w:basedOn w:val="Corpsdetexte"/>
    <w:rsid w:val="0014661A"/>
    <w:pPr>
      <w:tabs>
        <w:tab w:val="num" w:pos="2880"/>
      </w:tabs>
      <w:suppressAutoHyphens w:val="0"/>
      <w:spacing w:before="320" w:after="0" w:line="320" w:lineRule="atLeast"/>
      <w:ind w:left="2880" w:hanging="720"/>
      <w:jc w:val="both"/>
    </w:pPr>
    <w:rPr>
      <w:sz w:val="23"/>
      <w:szCs w:val="23"/>
      <w:lang w:eastAsia="en-US"/>
    </w:rPr>
  </w:style>
  <w:style w:type="paragraph" w:customStyle="1" w:styleId="Level7Number">
    <w:name w:val="Level 7 Number"/>
    <w:basedOn w:val="Corpsdetexte"/>
    <w:rsid w:val="0014661A"/>
    <w:pPr>
      <w:tabs>
        <w:tab w:val="num" w:pos="3600"/>
      </w:tabs>
      <w:suppressAutoHyphens w:val="0"/>
      <w:spacing w:before="320" w:after="0" w:line="320" w:lineRule="atLeast"/>
      <w:ind w:left="3600" w:hanging="720"/>
      <w:jc w:val="both"/>
    </w:pPr>
    <w:rPr>
      <w:sz w:val="23"/>
      <w:szCs w:val="23"/>
      <w:lang w:eastAsia="en-US"/>
    </w:rPr>
  </w:style>
  <w:style w:type="paragraph" w:customStyle="1" w:styleId="Level8Number">
    <w:name w:val="Level 8 Number"/>
    <w:basedOn w:val="Corpsdetexte"/>
    <w:rsid w:val="0014661A"/>
    <w:pPr>
      <w:tabs>
        <w:tab w:val="num" w:pos="4320"/>
      </w:tabs>
      <w:suppressAutoHyphens w:val="0"/>
      <w:spacing w:before="320" w:after="0" w:line="320" w:lineRule="atLeast"/>
      <w:ind w:left="4320" w:hanging="720"/>
      <w:jc w:val="both"/>
    </w:pPr>
    <w:rPr>
      <w:sz w:val="23"/>
      <w:szCs w:val="23"/>
      <w:lang w:eastAsia="en-US"/>
    </w:rPr>
  </w:style>
  <w:style w:type="paragraph" w:customStyle="1" w:styleId="NonNumberedHeading1">
    <w:name w:val="Non Numbered Heading 1"/>
    <w:next w:val="Corpsdetexte"/>
    <w:rsid w:val="0014661A"/>
    <w:pPr>
      <w:spacing w:before="32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Date1">
    <w:name w:val="Date1"/>
    <w:basedOn w:val="Normal"/>
    <w:next w:val="Party"/>
    <w:rsid w:val="0014661A"/>
    <w:pPr>
      <w:tabs>
        <w:tab w:val="right" w:pos="3600"/>
      </w:tabs>
      <w:spacing w:before="640" w:after="1440" w:line="320" w:lineRule="atLeast"/>
      <w:ind w:left="1440"/>
    </w:pPr>
    <w:rPr>
      <w:rFonts w:ascii="Arial" w:hAnsi="Arial" w:cs="Arial"/>
      <w:sz w:val="20"/>
      <w:szCs w:val="20"/>
      <w:lang w:eastAsia="en-US"/>
    </w:rPr>
  </w:style>
  <w:style w:type="paragraph" w:customStyle="1" w:styleId="Description">
    <w:name w:val="Description"/>
    <w:basedOn w:val="Normal"/>
    <w:rsid w:val="0014661A"/>
    <w:pPr>
      <w:spacing w:before="320" w:line="320" w:lineRule="atLeast"/>
      <w:ind w:left="1440" w:right="2549"/>
    </w:pPr>
    <w:rPr>
      <w:rFonts w:ascii="Arial" w:hAnsi="Arial" w:cs="Arial"/>
      <w:spacing w:val="-3"/>
      <w:sz w:val="20"/>
      <w:szCs w:val="20"/>
      <w:lang w:eastAsia="en-US"/>
    </w:rPr>
  </w:style>
  <w:style w:type="paragraph" w:customStyle="1" w:styleId="draft">
    <w:name w:val="draft"/>
    <w:basedOn w:val="Normal"/>
    <w:next w:val="Date1"/>
    <w:rsid w:val="0014661A"/>
    <w:pPr>
      <w:spacing w:before="320" w:line="320" w:lineRule="atLeast"/>
      <w:ind w:left="1440"/>
      <w:jc w:val="both"/>
    </w:pPr>
    <w:rPr>
      <w:rFonts w:ascii="Arial" w:hAnsi="Arial" w:cs="Arial"/>
      <w:noProof/>
      <w:sz w:val="20"/>
      <w:szCs w:val="20"/>
      <w:lang w:eastAsia="en-US"/>
    </w:rPr>
  </w:style>
  <w:style w:type="paragraph" w:customStyle="1" w:styleId="execution">
    <w:name w:val="execution"/>
    <w:basedOn w:val="Normal"/>
    <w:rsid w:val="0014661A"/>
    <w:pPr>
      <w:keepNext/>
      <w:keepLines/>
      <w:tabs>
        <w:tab w:val="right" w:leader="dot" w:pos="4140"/>
      </w:tabs>
      <w:spacing w:before="320"/>
      <w:ind w:right="4608"/>
      <w:jc w:val="both"/>
    </w:pPr>
    <w:rPr>
      <w:sz w:val="22"/>
      <w:szCs w:val="22"/>
      <w:lang w:eastAsia="en-US"/>
    </w:rPr>
  </w:style>
  <w:style w:type="paragraph" w:customStyle="1" w:styleId="Indent1">
    <w:name w:val="Indent 1"/>
    <w:basedOn w:val="Normal"/>
    <w:rsid w:val="0014661A"/>
    <w:pPr>
      <w:widowControl w:val="0"/>
      <w:spacing w:before="32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Indent2">
    <w:name w:val="Indent 2"/>
    <w:basedOn w:val="Indent1"/>
    <w:rsid w:val="0014661A"/>
    <w:pPr>
      <w:ind w:left="1440"/>
    </w:pPr>
  </w:style>
  <w:style w:type="paragraph" w:customStyle="1" w:styleId="Indent3">
    <w:name w:val="Indent 3"/>
    <w:basedOn w:val="Indent2"/>
    <w:rsid w:val="0014661A"/>
    <w:pPr>
      <w:ind w:left="2160"/>
    </w:pPr>
  </w:style>
  <w:style w:type="paragraph" w:customStyle="1" w:styleId="Indent4">
    <w:name w:val="Indent 4"/>
    <w:basedOn w:val="Indent3"/>
    <w:rsid w:val="0014661A"/>
    <w:pPr>
      <w:ind w:left="2880"/>
    </w:pPr>
  </w:style>
  <w:style w:type="paragraph" w:customStyle="1" w:styleId="Indent5">
    <w:name w:val="Indent 5"/>
    <w:basedOn w:val="Indent4"/>
    <w:rsid w:val="0014661A"/>
    <w:pPr>
      <w:ind w:left="3600"/>
    </w:pPr>
  </w:style>
  <w:style w:type="paragraph" w:customStyle="1" w:styleId="DefinitionHeading">
    <w:name w:val="Definition Heading"/>
    <w:basedOn w:val="Corpsdetexte"/>
    <w:rsid w:val="0014661A"/>
    <w:pPr>
      <w:keepNext/>
      <w:suppressAutoHyphens w:val="0"/>
      <w:spacing w:before="320" w:after="0" w:line="320" w:lineRule="atLeast"/>
      <w:ind w:left="4320" w:hanging="360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customStyle="1" w:styleId="DefinitionText">
    <w:name w:val="Definition Text"/>
    <w:basedOn w:val="Corpsdetexte"/>
    <w:rsid w:val="0014661A"/>
    <w:pPr>
      <w:tabs>
        <w:tab w:val="right" w:pos="4147"/>
      </w:tabs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GB"/>
    </w:rPr>
  </w:style>
  <w:style w:type="paragraph" w:customStyle="1" w:styleId="TableStyle">
    <w:name w:val="Table Style"/>
    <w:basedOn w:val="Normal"/>
    <w:rsid w:val="0014661A"/>
    <w:pPr>
      <w:widowControl w:val="0"/>
      <w:spacing w:before="60" w:after="60"/>
    </w:pPr>
    <w:rPr>
      <w:sz w:val="23"/>
      <w:szCs w:val="23"/>
      <w:lang w:eastAsia="en-US"/>
    </w:rPr>
  </w:style>
  <w:style w:type="paragraph" w:customStyle="1" w:styleId="Bullet1">
    <w:name w:val="Bullet 1"/>
    <w:basedOn w:val="Normal"/>
    <w:rsid w:val="0014661A"/>
    <w:pPr>
      <w:numPr>
        <w:numId w:val="8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Bullet2">
    <w:name w:val="Bullet 2"/>
    <w:basedOn w:val="Normal"/>
    <w:rsid w:val="0014661A"/>
    <w:pPr>
      <w:numPr>
        <w:numId w:val="9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NonNumberedHeading2">
    <w:name w:val="Non Numbered Heading 2"/>
    <w:next w:val="Corpsdetexte"/>
    <w:rsid w:val="0014661A"/>
    <w:pPr>
      <w:spacing w:before="32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NonNumberedHeading3">
    <w:name w:val="Non Numbered Heading 3"/>
    <w:next w:val="Corpsdetexte"/>
    <w:rsid w:val="0014661A"/>
    <w:pPr>
      <w:spacing w:before="320" w:line="320" w:lineRule="atLeast"/>
      <w:jc w:val="both"/>
    </w:pPr>
    <w:rPr>
      <w:rFonts w:ascii="Arial" w:hAnsi="Arial" w:cs="Arial"/>
      <w:i/>
      <w:iCs/>
      <w:sz w:val="22"/>
      <w:szCs w:val="22"/>
      <w:lang w:eastAsia="en-US"/>
    </w:rPr>
  </w:style>
  <w:style w:type="paragraph" w:customStyle="1" w:styleId="NonNumberedHeading4">
    <w:name w:val="Non Numbered Heading 4"/>
    <w:next w:val="Corpsdetexte"/>
    <w:rsid w:val="0014661A"/>
    <w:pPr>
      <w:spacing w:before="320" w:line="320" w:lineRule="atLeast"/>
      <w:jc w:val="both"/>
    </w:pPr>
    <w:rPr>
      <w:b/>
      <w:bCs/>
      <w:sz w:val="23"/>
      <w:szCs w:val="23"/>
      <w:lang w:eastAsia="en-US"/>
    </w:rPr>
  </w:style>
  <w:style w:type="paragraph" w:customStyle="1" w:styleId="DefinitionBody">
    <w:name w:val="Definition Body"/>
    <w:basedOn w:val="Corpsdetexte"/>
    <w:rsid w:val="0014661A"/>
    <w:pPr>
      <w:numPr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1">
    <w:name w:val="Definition Body 1"/>
    <w:basedOn w:val="Corpsdetexte"/>
    <w:rsid w:val="0014661A"/>
    <w:pPr>
      <w:numPr>
        <w:ilvl w:val="1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2">
    <w:name w:val="Definition Body 2"/>
    <w:basedOn w:val="Corpsdetexte"/>
    <w:rsid w:val="0014661A"/>
    <w:pPr>
      <w:numPr>
        <w:ilvl w:val="2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Heading">
    <w:name w:val="Definition Body Heading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styleId="Listenumros">
    <w:name w:val="List Number"/>
    <w:basedOn w:val="Normal"/>
    <w:rsid w:val="0014661A"/>
    <w:pPr>
      <w:spacing w:before="320" w:line="320" w:lineRule="atLeast"/>
    </w:pPr>
    <w:rPr>
      <w:sz w:val="23"/>
      <w:szCs w:val="23"/>
    </w:rPr>
  </w:style>
  <w:style w:type="paragraph" w:customStyle="1" w:styleId="Style3">
    <w:name w:val="Style 3"/>
    <w:basedOn w:val="Normal"/>
    <w:rsid w:val="0014661A"/>
    <w:pPr>
      <w:spacing w:before="216" w:line="312" w:lineRule="atLeast"/>
    </w:pPr>
    <w:rPr>
      <w:sz w:val="23"/>
      <w:szCs w:val="23"/>
    </w:rPr>
  </w:style>
  <w:style w:type="paragraph" w:customStyle="1" w:styleId="Body">
    <w:name w:val="Body"/>
    <w:basedOn w:val="Normal"/>
    <w:link w:val="BodyChar"/>
    <w:rsid w:val="0014661A"/>
    <w:pPr>
      <w:spacing w:after="140" w:line="290" w:lineRule="auto"/>
      <w:jc w:val="both"/>
    </w:pPr>
    <w:rPr>
      <w:rFonts w:ascii="Arial" w:hAnsi="Arial" w:cs="Arial"/>
      <w:kern w:val="20"/>
      <w:lang w:eastAsia="en-US"/>
    </w:rPr>
  </w:style>
  <w:style w:type="character" w:customStyle="1" w:styleId="BodyChar">
    <w:name w:val="Body Char"/>
    <w:link w:val="Body"/>
    <w:rsid w:val="0014661A"/>
    <w:rPr>
      <w:rFonts w:ascii="Arial" w:hAnsi="Arial" w:cs="Arial"/>
      <w:kern w:val="20"/>
      <w:sz w:val="24"/>
      <w:szCs w:val="24"/>
      <w:lang w:val="en-GB" w:eastAsia="en-US" w:bidi="ar-SA"/>
    </w:rPr>
  </w:style>
  <w:style w:type="character" w:styleId="Lienhypertextesuivi">
    <w:name w:val="FollowedHyperlink"/>
    <w:rsid w:val="0014661A"/>
    <w:rPr>
      <w:color w:val="606420"/>
      <w:u w:val="single"/>
    </w:rPr>
  </w:style>
  <w:style w:type="paragraph" w:customStyle="1" w:styleId="CharChar2">
    <w:name w:val="Char Char2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11">
    <w:name w:val="Char11"/>
    <w:semiHidden/>
    <w:rsid w:val="0014661A"/>
    <w:rPr>
      <w:rFonts w:ascii="Arial" w:hAnsi="Arial" w:cs="Arial"/>
      <w:sz w:val="24"/>
      <w:szCs w:val="24"/>
      <w:lang w:val="en-GB" w:eastAsia="en-GB"/>
    </w:rPr>
  </w:style>
  <w:style w:type="paragraph" w:styleId="Paragraphedeliste">
    <w:name w:val="List Paragraph"/>
    <w:basedOn w:val="Normal"/>
    <w:link w:val="ParagraphedelisteCar"/>
    <w:uiPriority w:val="34"/>
    <w:qFormat/>
    <w:rsid w:val="007B4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sdetexte2">
    <w:name w:val="Body Text 2"/>
    <w:basedOn w:val="Normal"/>
    <w:link w:val="Corpsdetexte2Car"/>
    <w:rsid w:val="001900A6"/>
    <w:pPr>
      <w:ind w:left="720" w:hanging="720"/>
    </w:pPr>
    <w:rPr>
      <w:sz w:val="22"/>
      <w:szCs w:val="20"/>
    </w:rPr>
  </w:style>
  <w:style w:type="character" w:customStyle="1" w:styleId="Corpsdetexte2Car">
    <w:name w:val="Corps de texte 2 Car"/>
    <w:link w:val="Corpsdetexte2"/>
    <w:rsid w:val="001900A6"/>
    <w:rPr>
      <w:sz w:val="22"/>
    </w:rPr>
  </w:style>
  <w:style w:type="paragraph" w:customStyle="1" w:styleId="CharChar1CharCarCar0">
    <w:name w:val="Char Char1 Char Car Car"/>
    <w:basedOn w:val="Normal"/>
    <w:rsid w:val="001900A6"/>
    <w:pPr>
      <w:autoSpaceDE w:val="0"/>
      <w:autoSpaceDN w:val="0"/>
      <w:spacing w:after="160" w:line="240" w:lineRule="exact"/>
    </w:pPr>
    <w:rPr>
      <w:rFonts w:ascii="Arial" w:hAnsi="Arial" w:cs="Arial"/>
      <w:b/>
      <w:sz w:val="20"/>
      <w:szCs w:val="20"/>
      <w:lang w:val="en-US" w:eastAsia="de-DE"/>
    </w:rPr>
  </w:style>
  <w:style w:type="paragraph" w:customStyle="1" w:styleId="DocumentDetailsTableText">
    <w:name w:val="Document Details Table Text"/>
    <w:basedOn w:val="En-tte"/>
    <w:rsid w:val="00747EEB"/>
    <w:pP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</w:pPr>
    <w:rPr>
      <w:rFonts w:ascii="Calibri" w:hAnsi="Calibri"/>
      <w:sz w:val="22"/>
      <w:szCs w:val="20"/>
      <w:lang w:eastAsia="en-US"/>
    </w:rPr>
  </w:style>
  <w:style w:type="paragraph" w:customStyle="1" w:styleId="TableHeader">
    <w:name w:val="Table Header"/>
    <w:basedOn w:val="Normal"/>
    <w:rsid w:val="00747EEB"/>
    <w:pPr>
      <w:tabs>
        <w:tab w:val="left" w:pos="3402"/>
        <w:tab w:val="center" w:pos="4320"/>
        <w:tab w:val="right" w:pos="8640"/>
      </w:tabs>
      <w:spacing w:before="240" w:after="240"/>
    </w:pPr>
    <w:rPr>
      <w:rFonts w:ascii="Calibri" w:hAnsi="Calibri"/>
      <w:b/>
      <w:color w:val="FFFFFF"/>
      <w:sz w:val="22"/>
      <w:szCs w:val="22"/>
      <w:lang w:eastAsia="en-US"/>
    </w:rPr>
  </w:style>
  <w:style w:type="paragraph" w:customStyle="1" w:styleId="Heading3styleNONumbers">
    <w:name w:val="Heading 3 style NO Numbers"/>
    <w:basedOn w:val="Titre3"/>
    <w:next w:val="Normal"/>
    <w:rsid w:val="00747EEB"/>
    <w:pPr>
      <w:spacing w:before="180" w:after="60"/>
      <w:jc w:val="left"/>
    </w:pPr>
    <w:rPr>
      <w:rFonts w:ascii="Calibri" w:hAnsi="Calibri" w:cs="Tahoma"/>
      <w:bCs/>
      <w:color w:val="0070C0"/>
      <w:szCs w:val="28"/>
      <w:lang w:eastAsia="en-US"/>
    </w:rPr>
  </w:style>
  <w:style w:type="paragraph" w:customStyle="1" w:styleId="NewBullets">
    <w:name w:val="New Bullets"/>
    <w:basedOn w:val="Normal"/>
    <w:rsid w:val="00747EEB"/>
    <w:pPr>
      <w:numPr>
        <w:numId w:val="16"/>
      </w:numPr>
      <w:spacing w:before="60" w:after="240"/>
    </w:pPr>
    <w:rPr>
      <w:rFonts w:ascii="Calibri" w:hAnsi="Calibri"/>
      <w:sz w:val="22"/>
      <w:lang w:eastAsia="en-US"/>
    </w:rPr>
  </w:style>
  <w:style w:type="character" w:customStyle="1" w:styleId="BulletsChar">
    <w:name w:val="Bullets Char"/>
    <w:rsid w:val="00747EEB"/>
    <w:rPr>
      <w:rFonts w:ascii="Calibri" w:hAnsi="Calibri"/>
      <w:sz w:val="22"/>
      <w:szCs w:val="24"/>
      <w:lang w:eastAsia="en-US"/>
    </w:rPr>
  </w:style>
  <w:style w:type="paragraph" w:customStyle="1" w:styleId="NormalCompressed">
    <w:name w:val="Normal Compressed"/>
    <w:basedOn w:val="Normal"/>
    <w:rsid w:val="00747EEB"/>
    <w:pPr>
      <w:spacing w:before="60"/>
    </w:pPr>
    <w:rPr>
      <w:rFonts w:ascii="Calibri" w:hAnsi="Calibri" w:cs="Arial"/>
      <w:sz w:val="22"/>
      <w:szCs w:val="22"/>
      <w:lang w:eastAsia="en-US"/>
    </w:rPr>
  </w:style>
  <w:style w:type="character" w:customStyle="1" w:styleId="ParagraphedelisteCar">
    <w:name w:val="Paragraphe de liste Car"/>
    <w:link w:val="Paragraphedeliste"/>
    <w:locked/>
    <w:rsid w:val="00747EEB"/>
    <w:rPr>
      <w:rFonts w:ascii="Calibri" w:eastAsia="Calibri" w:hAnsi="Calibri"/>
      <w:sz w:val="22"/>
      <w:szCs w:val="22"/>
      <w:lang w:eastAsia="en-US"/>
    </w:rPr>
  </w:style>
  <w:style w:type="paragraph" w:customStyle="1" w:styleId="Heading3NoNumbers">
    <w:name w:val="Heading 3 No Numbers"/>
    <w:basedOn w:val="Heading3styleNONumbers"/>
    <w:next w:val="Normal"/>
    <w:link w:val="Heading3NoNumbersChar"/>
    <w:qFormat/>
    <w:rsid w:val="00747EEB"/>
  </w:style>
  <w:style w:type="character" w:customStyle="1" w:styleId="Heading3NoNumbersChar">
    <w:name w:val="Heading 3 No Numbers Char"/>
    <w:link w:val="Heading3NoNumbers"/>
    <w:rsid w:val="00747EEB"/>
    <w:rPr>
      <w:rFonts w:ascii="Calibri" w:hAnsi="Calibri" w:cs="Tahoma"/>
      <w:b/>
      <w:bCs/>
      <w:color w:val="0070C0"/>
      <w:sz w:val="24"/>
      <w:szCs w:val="28"/>
      <w:lang w:eastAsia="en-US"/>
    </w:rPr>
  </w:style>
  <w:style w:type="character" w:customStyle="1" w:styleId="ft">
    <w:name w:val="ft"/>
    <w:basedOn w:val="Policepardfaut"/>
    <w:rsid w:val="00E0326E"/>
  </w:style>
  <w:style w:type="character" w:customStyle="1" w:styleId="st1">
    <w:name w:val="st1"/>
    <w:basedOn w:val="Policepardfaut"/>
    <w:rsid w:val="00E0326E"/>
  </w:style>
  <w:style w:type="character" w:customStyle="1" w:styleId="En-tteCar">
    <w:name w:val="En-tête Car"/>
    <w:basedOn w:val="Policepardfaut"/>
    <w:link w:val="En-tte"/>
    <w:uiPriority w:val="99"/>
    <w:rsid w:val="00BE77ED"/>
    <w:rPr>
      <w:sz w:val="24"/>
      <w:szCs w:val="24"/>
    </w:rPr>
  </w:style>
  <w:style w:type="paragraph" w:styleId="Rvision">
    <w:name w:val="Revision"/>
    <w:hidden/>
    <w:uiPriority w:val="99"/>
    <w:semiHidden/>
    <w:rsid w:val="004C7F7E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EA"/>
    <w:rPr>
      <w:sz w:val="24"/>
      <w:szCs w:val="24"/>
    </w:rPr>
  </w:style>
  <w:style w:type="paragraph" w:styleId="Titre1">
    <w:name w:val="heading 1"/>
    <w:basedOn w:val="Normal"/>
    <w:next w:val="Normal"/>
    <w:qFormat/>
    <w:rsid w:val="00ED399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qFormat/>
    <w:rsid w:val="00ED399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re3">
    <w:name w:val="heading 3"/>
    <w:aliases w:val="Section,Annotationen"/>
    <w:basedOn w:val="Normal"/>
    <w:next w:val="Normal"/>
    <w:qFormat/>
    <w:rsid w:val="005622C1"/>
    <w:pPr>
      <w:keepNext/>
      <w:jc w:val="right"/>
      <w:outlineLvl w:val="2"/>
    </w:pPr>
    <w:rPr>
      <w:b/>
      <w:szCs w:val="20"/>
    </w:rPr>
  </w:style>
  <w:style w:type="paragraph" w:styleId="Titre4">
    <w:name w:val="heading 4"/>
    <w:aliases w:val="Subsection"/>
    <w:basedOn w:val="Normal"/>
    <w:next w:val="Normal"/>
    <w:qFormat/>
    <w:rsid w:val="0014661A"/>
    <w:pPr>
      <w:keepNext/>
      <w:tabs>
        <w:tab w:val="num" w:pos="864"/>
      </w:tabs>
      <w:suppressAutoHyphens/>
      <w:spacing w:before="240" w:after="60"/>
      <w:ind w:left="864" w:hanging="864"/>
      <w:outlineLvl w:val="3"/>
    </w:pPr>
    <w:rPr>
      <w:b/>
      <w:bCs/>
      <w:sz w:val="28"/>
      <w:szCs w:val="28"/>
      <w:lang w:eastAsia="ar-SA"/>
    </w:rPr>
  </w:style>
  <w:style w:type="paragraph" w:styleId="Titre5">
    <w:name w:val="heading 5"/>
    <w:aliases w:val="Subheading"/>
    <w:basedOn w:val="Normal"/>
    <w:next w:val="Normal"/>
    <w:qFormat/>
    <w:rsid w:val="0014661A"/>
    <w:pPr>
      <w:tabs>
        <w:tab w:val="num" w:pos="1008"/>
      </w:tabs>
      <w:suppressAutoHyphens/>
      <w:spacing w:before="240" w:after="60"/>
      <w:ind w:left="1008" w:hanging="1008"/>
      <w:outlineLvl w:val="4"/>
    </w:pPr>
    <w:rPr>
      <w:b/>
      <w:bCs/>
      <w:i/>
      <w:iCs/>
      <w:sz w:val="26"/>
      <w:szCs w:val="26"/>
      <w:lang w:eastAsia="ar-SA"/>
    </w:rPr>
  </w:style>
  <w:style w:type="paragraph" w:styleId="Titre6">
    <w:name w:val="heading 6"/>
    <w:basedOn w:val="Normal"/>
    <w:next w:val="Normal"/>
    <w:qFormat/>
    <w:rsid w:val="0014661A"/>
    <w:pPr>
      <w:tabs>
        <w:tab w:val="num" w:pos="1152"/>
      </w:tabs>
      <w:suppressAutoHyphens/>
      <w:spacing w:before="240" w:after="60"/>
      <w:ind w:left="1152" w:hanging="1152"/>
      <w:outlineLvl w:val="5"/>
    </w:pPr>
    <w:rPr>
      <w:b/>
      <w:bCs/>
      <w:sz w:val="22"/>
      <w:szCs w:val="22"/>
      <w:lang w:eastAsia="ar-SA"/>
    </w:rPr>
  </w:style>
  <w:style w:type="paragraph" w:styleId="Titre7">
    <w:name w:val="heading 7"/>
    <w:basedOn w:val="Normal"/>
    <w:next w:val="Normal"/>
    <w:qFormat/>
    <w:rsid w:val="0014661A"/>
    <w:pPr>
      <w:tabs>
        <w:tab w:val="num" w:pos="1296"/>
      </w:tabs>
      <w:suppressAutoHyphens/>
      <w:spacing w:before="240" w:after="60"/>
      <w:ind w:left="1296" w:hanging="1296"/>
      <w:outlineLvl w:val="6"/>
    </w:pPr>
    <w:rPr>
      <w:lang w:eastAsia="ar-SA"/>
    </w:rPr>
  </w:style>
  <w:style w:type="paragraph" w:styleId="Titre8">
    <w:name w:val="heading 8"/>
    <w:basedOn w:val="Normal"/>
    <w:next w:val="Normal"/>
    <w:qFormat/>
    <w:rsid w:val="0014661A"/>
    <w:pPr>
      <w:tabs>
        <w:tab w:val="num" w:pos="1440"/>
      </w:tabs>
      <w:suppressAutoHyphens/>
      <w:spacing w:before="240" w:after="60"/>
      <w:ind w:left="1440" w:hanging="1440"/>
      <w:outlineLvl w:val="7"/>
    </w:pPr>
    <w:rPr>
      <w:i/>
      <w:iCs/>
      <w:lang w:eastAsia="ar-SA"/>
    </w:rPr>
  </w:style>
  <w:style w:type="paragraph" w:styleId="Titre9">
    <w:name w:val="heading 9"/>
    <w:basedOn w:val="Normal"/>
    <w:next w:val="Normal"/>
    <w:qFormat/>
    <w:rsid w:val="0014661A"/>
    <w:pPr>
      <w:tabs>
        <w:tab w:val="num" w:pos="1584"/>
      </w:tabs>
      <w:suppressAutoHyphens/>
      <w:spacing w:before="240" w:after="60"/>
      <w:ind w:left="1584" w:hanging="1584"/>
      <w:outlineLvl w:val="8"/>
    </w:pPr>
    <w:rPr>
      <w:rFonts w:ascii="Arial" w:hAnsi="Arial" w:cs="Arial"/>
      <w:sz w:val="22"/>
      <w:szCs w:val="2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sid w:val="00A47869"/>
    <w:rPr>
      <w:color w:val="0000FF"/>
      <w:u w:val="single"/>
    </w:rPr>
  </w:style>
  <w:style w:type="paragraph" w:customStyle="1" w:styleId="CarCar">
    <w:name w:val="Car Car"/>
    <w:basedOn w:val="Normal"/>
    <w:rsid w:val="005622C1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table" w:styleId="Grille">
    <w:name w:val="Table Grid"/>
    <w:basedOn w:val="TableauNormal"/>
    <w:rsid w:val="006E4A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">
    <w:name w:val="Char Char Char"/>
    <w:basedOn w:val="Normal"/>
    <w:rsid w:val="00962A1A"/>
    <w:pPr>
      <w:widowControl w:val="0"/>
      <w:adjustRightInd w:val="0"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en-US"/>
    </w:rPr>
  </w:style>
  <w:style w:type="paragraph" w:customStyle="1" w:styleId="CharChar">
    <w:name w:val="Char Char"/>
    <w:basedOn w:val="Normal"/>
    <w:rsid w:val="002A397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ftheading-0">
    <w:name w:val="Left heading-0"/>
    <w:basedOn w:val="Normal"/>
    <w:rsid w:val="00376444"/>
    <w:pPr>
      <w:keepNext/>
      <w:spacing w:after="240"/>
    </w:pPr>
    <w:rPr>
      <w:b/>
      <w:szCs w:val="20"/>
    </w:rPr>
  </w:style>
  <w:style w:type="character" w:styleId="Marquedannotation">
    <w:name w:val="annotation reference"/>
    <w:semiHidden/>
    <w:rsid w:val="00376444"/>
    <w:rPr>
      <w:sz w:val="16"/>
      <w:szCs w:val="16"/>
    </w:rPr>
  </w:style>
  <w:style w:type="paragraph" w:styleId="Commentaire">
    <w:name w:val="annotation text"/>
    <w:basedOn w:val="Normal"/>
    <w:semiHidden/>
    <w:rsid w:val="00376444"/>
    <w:rPr>
      <w:sz w:val="20"/>
      <w:szCs w:val="20"/>
    </w:rPr>
  </w:style>
  <w:style w:type="paragraph" w:styleId="Objetducommentaire">
    <w:name w:val="annotation subject"/>
    <w:basedOn w:val="Commentaire"/>
    <w:next w:val="Commentaire"/>
    <w:semiHidden/>
    <w:rsid w:val="00376444"/>
    <w:rPr>
      <w:b/>
      <w:bCs/>
    </w:rPr>
  </w:style>
  <w:style w:type="paragraph" w:styleId="Textedebulles">
    <w:name w:val="Balloon Text"/>
    <w:basedOn w:val="Normal"/>
    <w:semiHidden/>
    <w:rsid w:val="00376444"/>
    <w:rPr>
      <w:rFonts w:ascii="Tahoma" w:hAnsi="Tahoma" w:cs="Tahoma"/>
      <w:sz w:val="16"/>
      <w:szCs w:val="16"/>
    </w:rPr>
  </w:style>
  <w:style w:type="paragraph" w:styleId="Titre">
    <w:name w:val="Title"/>
    <w:basedOn w:val="Normal"/>
    <w:qFormat/>
    <w:rsid w:val="00F16F7C"/>
    <w:pPr>
      <w:spacing w:before="240" w:after="240"/>
      <w:jc w:val="center"/>
    </w:pPr>
    <w:rPr>
      <w:b/>
      <w:sz w:val="36"/>
      <w:u w:val="single"/>
      <w:lang w:eastAsia="en-US"/>
    </w:rPr>
  </w:style>
  <w:style w:type="paragraph" w:styleId="Pieddepage">
    <w:name w:val="footer"/>
    <w:basedOn w:val="Normal"/>
    <w:link w:val="PieddepageCar"/>
    <w:uiPriority w:val="99"/>
    <w:rsid w:val="00F16F7C"/>
    <w:pPr>
      <w:tabs>
        <w:tab w:val="center" w:pos="4153"/>
        <w:tab w:val="right" w:pos="8306"/>
      </w:tabs>
    </w:pPr>
  </w:style>
  <w:style w:type="character" w:styleId="Numrodepage">
    <w:name w:val="page number"/>
    <w:basedOn w:val="Policepardfaut"/>
    <w:rsid w:val="00F16F7C"/>
  </w:style>
  <w:style w:type="paragraph" w:styleId="En-tte">
    <w:name w:val="header"/>
    <w:basedOn w:val="Normal"/>
    <w:link w:val="En-tteCar"/>
    <w:uiPriority w:val="99"/>
    <w:rsid w:val="009F1076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link w:val="Pieddepage"/>
    <w:uiPriority w:val="99"/>
    <w:rsid w:val="004B1AD7"/>
    <w:rPr>
      <w:sz w:val="24"/>
      <w:szCs w:val="24"/>
      <w:lang w:val="en-GB" w:eastAsia="en-GB" w:bidi="ar-SA"/>
    </w:rPr>
  </w:style>
  <w:style w:type="character" w:customStyle="1" w:styleId="WW8Num3z1">
    <w:name w:val="WW8Num3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z0">
    <w:name w:val="WW8Num4z0"/>
    <w:rsid w:val="0014661A"/>
  </w:style>
  <w:style w:type="character" w:customStyle="1" w:styleId="WW8Num7z1">
    <w:name w:val="WW8Num7z1"/>
    <w:rsid w:val="0014661A"/>
    <w:rPr>
      <w:rFonts w:ascii="Courier New" w:hAnsi="Courier New" w:cs="Courier New"/>
    </w:rPr>
  </w:style>
  <w:style w:type="character" w:customStyle="1" w:styleId="WW8Num7z2">
    <w:name w:val="WW8Num7z2"/>
    <w:rsid w:val="0014661A"/>
    <w:rPr>
      <w:rFonts w:ascii="Wingdings" w:hAnsi="Wingdings" w:cs="Wingdings"/>
    </w:rPr>
  </w:style>
  <w:style w:type="character" w:customStyle="1" w:styleId="WW8Num7z3">
    <w:name w:val="WW8Num7z3"/>
    <w:rsid w:val="0014661A"/>
    <w:rPr>
      <w:rFonts w:ascii="Symbol" w:hAnsi="Symbol" w:cs="Symbol"/>
    </w:rPr>
  </w:style>
  <w:style w:type="character" w:customStyle="1" w:styleId="WW8Num9z0">
    <w:name w:val="WW8Num9z0"/>
    <w:rsid w:val="0014661A"/>
    <w:rPr>
      <w:rFonts w:ascii="Symbol" w:hAnsi="Symbol" w:cs="Symbol"/>
    </w:rPr>
  </w:style>
  <w:style w:type="character" w:customStyle="1" w:styleId="WW8Num9z1">
    <w:name w:val="WW8Num9z1"/>
    <w:rsid w:val="0014661A"/>
    <w:rPr>
      <w:rFonts w:ascii="Courier New" w:hAnsi="Courier New" w:cs="Courier New"/>
    </w:rPr>
  </w:style>
  <w:style w:type="character" w:customStyle="1" w:styleId="WW8Num9z2">
    <w:name w:val="WW8Num9z2"/>
    <w:rsid w:val="0014661A"/>
    <w:rPr>
      <w:rFonts w:ascii="Wingdings" w:hAnsi="Wingdings" w:cs="Wingdings"/>
    </w:rPr>
  </w:style>
  <w:style w:type="character" w:customStyle="1" w:styleId="WW8Num14z0">
    <w:name w:val="WW8Num14z0"/>
    <w:rsid w:val="0014661A"/>
    <w:rPr>
      <w:rFonts w:ascii="Symbol" w:hAnsi="Symbol" w:cs="Symbol"/>
    </w:rPr>
  </w:style>
  <w:style w:type="character" w:customStyle="1" w:styleId="WW8Num15z0">
    <w:name w:val="WW8Num15z0"/>
    <w:rsid w:val="0014661A"/>
    <w:rPr>
      <w:sz w:val="22"/>
      <w:szCs w:val="22"/>
    </w:rPr>
  </w:style>
  <w:style w:type="character" w:customStyle="1" w:styleId="WW8Num28z0">
    <w:name w:val="WW8Num28z0"/>
    <w:rsid w:val="0014661A"/>
    <w:rPr>
      <w:rFonts w:ascii="Courier New" w:hAnsi="Courier New" w:cs="Courier New"/>
    </w:rPr>
  </w:style>
  <w:style w:type="character" w:customStyle="1" w:styleId="WW8Num28z2">
    <w:name w:val="WW8Num28z2"/>
    <w:rsid w:val="0014661A"/>
    <w:rPr>
      <w:rFonts w:ascii="Wingdings" w:hAnsi="Wingdings" w:cs="Wingdings"/>
    </w:rPr>
  </w:style>
  <w:style w:type="character" w:customStyle="1" w:styleId="WW8Num28z3">
    <w:name w:val="WW8Num28z3"/>
    <w:rsid w:val="0014661A"/>
    <w:rPr>
      <w:rFonts w:ascii="Symbol" w:hAnsi="Symbol" w:cs="Symbol"/>
    </w:rPr>
  </w:style>
  <w:style w:type="character" w:customStyle="1" w:styleId="WW8Num33z0">
    <w:name w:val="WW8Num33z0"/>
    <w:rsid w:val="0014661A"/>
    <w:rPr>
      <w:rFonts w:ascii="Wingdings" w:hAnsi="Wingdings" w:cs="Wingdings"/>
      <w:sz w:val="16"/>
      <w:szCs w:val="16"/>
    </w:rPr>
  </w:style>
  <w:style w:type="character" w:customStyle="1" w:styleId="WW8Num33z1">
    <w:name w:val="WW8Num33z1"/>
    <w:rsid w:val="0014661A"/>
    <w:rPr>
      <w:rFonts w:ascii="Courier New" w:hAnsi="Courier New" w:cs="Courier New"/>
    </w:rPr>
  </w:style>
  <w:style w:type="character" w:customStyle="1" w:styleId="WW8Num33z2">
    <w:name w:val="WW8Num33z2"/>
    <w:rsid w:val="0014661A"/>
    <w:rPr>
      <w:rFonts w:ascii="Wingdings" w:hAnsi="Wingdings" w:cs="Wingdings"/>
    </w:rPr>
  </w:style>
  <w:style w:type="character" w:customStyle="1" w:styleId="WW8Num33z3">
    <w:name w:val="WW8Num33z3"/>
    <w:rsid w:val="0014661A"/>
    <w:rPr>
      <w:rFonts w:ascii="Symbol" w:hAnsi="Symbol" w:cs="Symbol"/>
    </w:rPr>
  </w:style>
  <w:style w:type="character" w:customStyle="1" w:styleId="WW8Num37z0">
    <w:name w:val="WW8Num37z0"/>
    <w:rsid w:val="0014661A"/>
    <w:rPr>
      <w:sz w:val="22"/>
      <w:szCs w:val="22"/>
    </w:rPr>
  </w:style>
  <w:style w:type="character" w:customStyle="1" w:styleId="WW8Num41z1">
    <w:name w:val="WW8Num41z1"/>
    <w:rsid w:val="0014661A"/>
    <w:rPr>
      <w:rFonts w:ascii="Courier New" w:hAnsi="Courier New" w:cs="Courier New"/>
    </w:rPr>
  </w:style>
  <w:style w:type="character" w:customStyle="1" w:styleId="WW8Num41z2">
    <w:name w:val="WW8Num41z2"/>
    <w:rsid w:val="0014661A"/>
    <w:rPr>
      <w:rFonts w:ascii="Wingdings" w:hAnsi="Wingdings" w:cs="Wingdings"/>
    </w:rPr>
  </w:style>
  <w:style w:type="character" w:customStyle="1" w:styleId="WW8Num41z3">
    <w:name w:val="WW8Num41z3"/>
    <w:rsid w:val="0014661A"/>
    <w:rPr>
      <w:rFonts w:ascii="Symbol" w:hAnsi="Symbol" w:cs="Symbol"/>
    </w:rPr>
  </w:style>
  <w:style w:type="character" w:customStyle="1" w:styleId="WW8Num42z0">
    <w:name w:val="WW8Num42z0"/>
    <w:rsid w:val="0014661A"/>
    <w:rPr>
      <w:rFonts w:ascii="Symbol" w:hAnsi="Symbol" w:cs="Symbol"/>
    </w:rPr>
  </w:style>
  <w:style w:type="character" w:customStyle="1" w:styleId="WW8Num42z1">
    <w:name w:val="WW8Num42z1"/>
    <w:rsid w:val="0014661A"/>
    <w:rPr>
      <w:rFonts w:ascii="Courier New" w:hAnsi="Courier New" w:cs="Courier New"/>
    </w:rPr>
  </w:style>
  <w:style w:type="character" w:customStyle="1" w:styleId="WW8Num42z2">
    <w:name w:val="WW8Num42z2"/>
    <w:rsid w:val="0014661A"/>
    <w:rPr>
      <w:rFonts w:ascii="Wingdings" w:hAnsi="Wingdings" w:cs="Wingdings"/>
    </w:rPr>
  </w:style>
  <w:style w:type="character" w:customStyle="1" w:styleId="WW8Num46z1">
    <w:name w:val="WW8Num46z1"/>
    <w:rsid w:val="0014661A"/>
    <w:rPr>
      <w:rFonts w:ascii="Arial" w:hAnsi="Arial" w:cs="Arial"/>
      <w:b/>
      <w:bCs/>
      <w:color w:val="auto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48z0">
    <w:name w:val="WW8Num48z0"/>
    <w:rsid w:val="0014661A"/>
    <w:rPr>
      <w:rFonts w:ascii="Symbol" w:hAnsi="Symbol" w:cs="Symbol"/>
    </w:rPr>
  </w:style>
  <w:style w:type="character" w:customStyle="1" w:styleId="WW8Num48z1">
    <w:name w:val="WW8Num48z1"/>
    <w:rsid w:val="0014661A"/>
    <w:rPr>
      <w:rFonts w:ascii="Courier New" w:hAnsi="Courier New" w:cs="Courier New"/>
    </w:rPr>
  </w:style>
  <w:style w:type="character" w:customStyle="1" w:styleId="WW8Num48z2">
    <w:name w:val="WW8Num48z2"/>
    <w:rsid w:val="0014661A"/>
    <w:rPr>
      <w:rFonts w:ascii="Wingdings" w:hAnsi="Wingdings" w:cs="Wingdings"/>
    </w:rPr>
  </w:style>
  <w:style w:type="character" w:customStyle="1" w:styleId="WW8Num49z0">
    <w:name w:val="WW8Num49z0"/>
    <w:rsid w:val="0014661A"/>
    <w:rPr>
      <w:rFonts w:ascii="Courier New" w:hAnsi="Courier New" w:cs="Courier New"/>
    </w:rPr>
  </w:style>
  <w:style w:type="character" w:customStyle="1" w:styleId="WW8Num49z2">
    <w:name w:val="WW8Num49z2"/>
    <w:rsid w:val="0014661A"/>
    <w:rPr>
      <w:rFonts w:ascii="Wingdings" w:hAnsi="Wingdings" w:cs="Wingdings"/>
    </w:rPr>
  </w:style>
  <w:style w:type="character" w:customStyle="1" w:styleId="WW8Num49z3">
    <w:name w:val="WW8Num49z3"/>
    <w:rsid w:val="0014661A"/>
    <w:rPr>
      <w:rFonts w:ascii="Symbol" w:hAnsi="Symbol" w:cs="Symbol"/>
    </w:rPr>
  </w:style>
  <w:style w:type="character" w:customStyle="1" w:styleId="WW8Num50z0">
    <w:name w:val="WW8Num50z0"/>
    <w:rsid w:val="0014661A"/>
    <w:rPr>
      <w:rFonts w:ascii="Symbol" w:hAnsi="Symbol" w:cs="Symbol"/>
    </w:rPr>
  </w:style>
  <w:style w:type="character" w:customStyle="1" w:styleId="WW8Num50z1">
    <w:name w:val="WW8Num50z1"/>
    <w:rsid w:val="0014661A"/>
    <w:rPr>
      <w:rFonts w:ascii="Courier New" w:hAnsi="Courier New" w:cs="Courier New"/>
    </w:rPr>
  </w:style>
  <w:style w:type="character" w:customStyle="1" w:styleId="WW8Num50z2">
    <w:name w:val="WW8Num50z2"/>
    <w:rsid w:val="0014661A"/>
    <w:rPr>
      <w:rFonts w:ascii="Wingdings" w:hAnsi="Wingdings" w:cs="Wingdings"/>
    </w:rPr>
  </w:style>
  <w:style w:type="character" w:customStyle="1" w:styleId="WW8Num54z0">
    <w:name w:val="WW8Num54z0"/>
    <w:rsid w:val="0014661A"/>
    <w:rPr>
      <w:rFonts w:ascii="Courier New" w:hAnsi="Courier New" w:cs="Courier New"/>
    </w:rPr>
  </w:style>
  <w:style w:type="character" w:customStyle="1" w:styleId="WW8Num54z2">
    <w:name w:val="WW8Num54z2"/>
    <w:rsid w:val="0014661A"/>
    <w:rPr>
      <w:rFonts w:ascii="Wingdings" w:hAnsi="Wingdings" w:cs="Wingdings"/>
    </w:rPr>
  </w:style>
  <w:style w:type="character" w:customStyle="1" w:styleId="WW8Num54z3">
    <w:name w:val="WW8Num54z3"/>
    <w:rsid w:val="0014661A"/>
    <w:rPr>
      <w:rFonts w:ascii="Symbol" w:hAnsi="Symbol" w:cs="Symbol"/>
    </w:rPr>
  </w:style>
  <w:style w:type="character" w:customStyle="1" w:styleId="WW8Num56z0">
    <w:name w:val="WW8Num56z0"/>
    <w:rsid w:val="0014661A"/>
    <w:rPr>
      <w:sz w:val="22"/>
      <w:szCs w:val="22"/>
    </w:rPr>
  </w:style>
  <w:style w:type="character" w:customStyle="1" w:styleId="WW8Num59z0">
    <w:name w:val="WW8Num59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59z1">
    <w:name w:val="WW8Num59z1"/>
    <w:rsid w:val="0014661A"/>
    <w:rPr>
      <w:rFonts w:ascii="Times New Roman" w:hAnsi="Times New Roman" w:cs="Times New Roman"/>
    </w:rPr>
  </w:style>
  <w:style w:type="character" w:customStyle="1" w:styleId="WW8Num61z1">
    <w:name w:val="WW8Num61z1"/>
    <w:rsid w:val="0014661A"/>
    <w:rPr>
      <w:rFonts w:ascii="Arial" w:hAnsi="Arial" w:cs="Arial"/>
      <w:b/>
      <w:bCs/>
      <w:color w:val="000080"/>
      <w:spacing w:val="0"/>
      <w:w w:val="100"/>
      <w:kern w:val="1"/>
      <w:position w:val="0"/>
      <w:sz w:val="24"/>
      <w:szCs w:val="24"/>
      <w:u w:val="none"/>
      <w:shd w:val="clear" w:color="auto" w:fill="auto"/>
      <w:vertAlign w:val="baseline"/>
      <w:em w:val="none"/>
    </w:rPr>
  </w:style>
  <w:style w:type="character" w:customStyle="1" w:styleId="WW8Num64z0">
    <w:name w:val="WW8Num64z0"/>
    <w:rsid w:val="0014661A"/>
    <w:rPr>
      <w:rFonts w:ascii="Symbol" w:hAnsi="Symbol" w:cs="Symbol"/>
    </w:rPr>
  </w:style>
  <w:style w:type="character" w:customStyle="1" w:styleId="WW8Num64z1">
    <w:name w:val="WW8Num64z1"/>
    <w:rsid w:val="0014661A"/>
    <w:rPr>
      <w:rFonts w:ascii="Courier New" w:hAnsi="Courier New" w:cs="Courier New"/>
    </w:rPr>
  </w:style>
  <w:style w:type="character" w:customStyle="1" w:styleId="WW8Num64z2">
    <w:name w:val="WW8Num64z2"/>
    <w:rsid w:val="0014661A"/>
    <w:rPr>
      <w:rFonts w:ascii="Wingdings" w:hAnsi="Wingdings" w:cs="Wingdings"/>
    </w:rPr>
  </w:style>
  <w:style w:type="character" w:customStyle="1" w:styleId="WW8Num65z0">
    <w:name w:val="WW8Num65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65z1">
    <w:name w:val="WW8Num65z1"/>
    <w:rsid w:val="0014661A"/>
    <w:rPr>
      <w:rFonts w:ascii="Times New Roman" w:hAnsi="Times New Roman" w:cs="Times New Roman"/>
    </w:rPr>
  </w:style>
  <w:style w:type="character" w:customStyle="1" w:styleId="WW8Num70z0">
    <w:name w:val="WW8Num70z0"/>
    <w:rsid w:val="0014661A"/>
    <w:rPr>
      <w:rFonts w:ascii="Times New Roman" w:hAnsi="Times New Roman" w:cs="Times New Roman"/>
    </w:rPr>
  </w:style>
  <w:style w:type="character" w:customStyle="1" w:styleId="WW8Num72z0">
    <w:name w:val="WW8Num72z0"/>
    <w:rsid w:val="0014661A"/>
    <w:rPr>
      <w:rFonts w:ascii="Arial" w:hAnsi="Arial" w:cs="Arial"/>
      <w:color w:val="auto"/>
      <w:position w:val="0"/>
      <w:sz w:val="22"/>
      <w:szCs w:val="22"/>
      <w:vertAlign w:val="baseline"/>
    </w:rPr>
  </w:style>
  <w:style w:type="character" w:customStyle="1" w:styleId="WW8Num72z2">
    <w:name w:val="WW8Num72z2"/>
    <w:rsid w:val="0014661A"/>
    <w:rPr>
      <w:rFonts w:ascii="Times New Roman" w:hAnsi="Times New Roman" w:cs="Times New Roman"/>
    </w:rPr>
  </w:style>
  <w:style w:type="character" w:customStyle="1" w:styleId="WW8NumSt136z0">
    <w:name w:val="WW8NumSt136z0"/>
    <w:rsid w:val="0014661A"/>
    <w:rPr>
      <w:rFonts w:ascii="Wingdings" w:hAnsi="Wingdings" w:cs="Wingdings"/>
      <w:sz w:val="16"/>
      <w:szCs w:val="16"/>
    </w:rPr>
  </w:style>
  <w:style w:type="character" w:customStyle="1" w:styleId="AQN1Char">
    <w:name w:val="AQN1 Char"/>
    <w:rsid w:val="0014661A"/>
    <w:rPr>
      <w:rFonts w:ascii="Arial" w:hAnsi="Arial" w:cs="Arial"/>
      <w:b/>
      <w:bCs/>
      <w:color w:val="000080"/>
      <w:sz w:val="24"/>
      <w:szCs w:val="24"/>
      <w:lang w:val="en-GB" w:eastAsia="ar-SA" w:bidi="ar-SA"/>
    </w:rPr>
  </w:style>
  <w:style w:type="character" w:customStyle="1" w:styleId="FootnoteCharacters">
    <w:name w:val="Footnote Characters"/>
    <w:rsid w:val="0014661A"/>
    <w:rPr>
      <w:rFonts w:ascii="Times New Roman" w:hAnsi="Times New Roman" w:cs="Times New Roman"/>
      <w:vertAlign w:val="superscript"/>
    </w:rPr>
  </w:style>
  <w:style w:type="character" w:customStyle="1" w:styleId="Bullets">
    <w:name w:val="Bullets"/>
    <w:rsid w:val="0014661A"/>
    <w:rPr>
      <w:rFonts w:ascii="OpenSymbol" w:eastAsia="Times New Roman" w:hAnsi="OpenSymbol" w:cs="OpenSymbol"/>
    </w:rPr>
  </w:style>
  <w:style w:type="paragraph" w:customStyle="1" w:styleId="Heading">
    <w:name w:val="Heading"/>
    <w:basedOn w:val="Normal"/>
    <w:next w:val="Corpsdetexte"/>
    <w:rsid w:val="0014661A"/>
    <w:pPr>
      <w:keepNext/>
      <w:suppressAutoHyphens/>
      <w:spacing w:before="240" w:after="120"/>
    </w:pPr>
    <w:rPr>
      <w:rFonts w:ascii="Arial" w:eastAsia="SimSun" w:hAnsi="Arial" w:cs="Arial"/>
      <w:sz w:val="28"/>
      <w:szCs w:val="28"/>
      <w:lang w:eastAsia="ar-SA"/>
    </w:rPr>
  </w:style>
  <w:style w:type="paragraph" w:styleId="Corpsdetexte">
    <w:name w:val="Body Text"/>
    <w:basedOn w:val="Normal"/>
    <w:rsid w:val="0014661A"/>
    <w:pPr>
      <w:suppressAutoHyphens/>
      <w:spacing w:after="120"/>
    </w:pPr>
    <w:rPr>
      <w:lang w:eastAsia="ar-SA"/>
    </w:rPr>
  </w:style>
  <w:style w:type="paragraph" w:styleId="Liste">
    <w:name w:val="List"/>
    <w:basedOn w:val="Corpsdetexte"/>
    <w:rsid w:val="0014661A"/>
  </w:style>
  <w:style w:type="paragraph" w:styleId="Lgende">
    <w:name w:val="caption"/>
    <w:basedOn w:val="Normal"/>
    <w:qFormat/>
    <w:rsid w:val="0014661A"/>
    <w:pPr>
      <w:suppressLineNumbers/>
      <w:suppressAutoHyphens/>
      <w:spacing w:before="120" w:after="120"/>
    </w:pPr>
    <w:rPr>
      <w:i/>
      <w:iCs/>
      <w:lang w:eastAsia="ar-SA"/>
    </w:rPr>
  </w:style>
  <w:style w:type="paragraph" w:customStyle="1" w:styleId="Index">
    <w:name w:val="Index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CharCharCharCharChar">
    <w:name w:val="Char Char Char Char Char"/>
    <w:basedOn w:val="Normal"/>
    <w:rsid w:val="0014661A"/>
    <w:pPr>
      <w:suppressAutoHyphens/>
      <w:spacing w:after="160" w:line="240" w:lineRule="exact"/>
    </w:pPr>
    <w:rPr>
      <w:rFonts w:ascii="Tahoma" w:hAnsi="Tahoma" w:cs="Tahoma"/>
      <w:sz w:val="20"/>
      <w:szCs w:val="20"/>
      <w:lang w:val="en-US" w:eastAsia="ar-SA"/>
    </w:rPr>
  </w:style>
  <w:style w:type="paragraph" w:customStyle="1" w:styleId="AQN1">
    <w:name w:val="AQN1"/>
    <w:basedOn w:val="Normal"/>
    <w:next w:val="Normal"/>
    <w:rsid w:val="0014661A"/>
    <w:pPr>
      <w:suppressAutoHyphens/>
      <w:jc w:val="both"/>
    </w:pPr>
    <w:rPr>
      <w:rFonts w:ascii="Arial" w:hAnsi="Arial" w:cs="Arial"/>
      <w:b/>
      <w:bCs/>
      <w:color w:val="000080"/>
      <w:lang w:eastAsia="ar-SA"/>
    </w:rPr>
  </w:style>
  <w:style w:type="paragraph" w:customStyle="1" w:styleId="AQN2Char">
    <w:name w:val="AQN2 Char"/>
    <w:basedOn w:val="AQN1"/>
    <w:next w:val="Normal"/>
    <w:rsid w:val="0014661A"/>
    <w:pPr>
      <w:tabs>
        <w:tab w:val="left" w:pos="360"/>
        <w:tab w:val="num" w:pos="624"/>
      </w:tabs>
      <w:ind w:left="624" w:hanging="624"/>
    </w:pPr>
  </w:style>
  <w:style w:type="paragraph" w:customStyle="1" w:styleId="AQN3">
    <w:name w:val="AQN3"/>
    <w:basedOn w:val="AQN2Char"/>
    <w:next w:val="Normal"/>
    <w:rsid w:val="0014661A"/>
    <w:rPr>
      <w:sz w:val="20"/>
      <w:szCs w:val="20"/>
    </w:rPr>
  </w:style>
  <w:style w:type="paragraph" w:styleId="Retraitcorpsdetexte3">
    <w:name w:val="Body Text Indent 3"/>
    <w:basedOn w:val="Normal"/>
    <w:rsid w:val="0014661A"/>
    <w:pPr>
      <w:suppressAutoHyphens/>
      <w:ind w:left="720" w:hanging="720"/>
      <w:jc w:val="both"/>
    </w:pPr>
    <w:rPr>
      <w:lang w:eastAsia="ar-SA"/>
    </w:rPr>
  </w:style>
  <w:style w:type="paragraph" w:styleId="Retraitcorpsdetexte">
    <w:name w:val="Body Text Indent"/>
    <w:basedOn w:val="Normal"/>
    <w:link w:val="RetraitcorpsdetexteCar"/>
    <w:rsid w:val="0014661A"/>
    <w:pPr>
      <w:spacing w:before="320" w:line="320" w:lineRule="atLeast"/>
      <w:ind w:left="1440"/>
      <w:jc w:val="both"/>
    </w:pPr>
    <w:rPr>
      <w:lang w:eastAsia="ar-SA"/>
    </w:rPr>
  </w:style>
  <w:style w:type="paragraph" w:styleId="TM1">
    <w:name w:val="toc 1"/>
    <w:basedOn w:val="Normal"/>
    <w:next w:val="Normal"/>
    <w:semiHidden/>
    <w:rsid w:val="0014661A"/>
    <w:pPr>
      <w:tabs>
        <w:tab w:val="left" w:pos="540"/>
        <w:tab w:val="left" w:pos="3763"/>
        <w:tab w:val="right" w:leader="dot" w:pos="8296"/>
      </w:tabs>
      <w:suppressAutoHyphens/>
      <w:jc w:val="center"/>
    </w:pPr>
    <w:rPr>
      <w:b/>
      <w:bCs/>
      <w:lang w:eastAsia="ar-SA"/>
    </w:rPr>
  </w:style>
  <w:style w:type="paragraph" w:styleId="TM2">
    <w:name w:val="toc 2"/>
    <w:basedOn w:val="Normal"/>
    <w:next w:val="Normal"/>
    <w:semiHidden/>
    <w:rsid w:val="0014661A"/>
    <w:pPr>
      <w:suppressAutoHyphens/>
      <w:ind w:left="240"/>
    </w:pPr>
    <w:rPr>
      <w:lang w:eastAsia="ar-SA"/>
    </w:rPr>
  </w:style>
  <w:style w:type="paragraph" w:customStyle="1" w:styleId="CharChar0">
    <w:name w:val="Char Char"/>
    <w:basedOn w:val="Normal"/>
    <w:rsid w:val="0014661A"/>
    <w:pPr>
      <w:suppressAutoHyphens/>
      <w:autoSpaceDE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ar-SA"/>
    </w:rPr>
  </w:style>
  <w:style w:type="paragraph" w:customStyle="1" w:styleId="CharCharChar0">
    <w:name w:val="Char Char Char"/>
    <w:basedOn w:val="Normal"/>
    <w:rsid w:val="0014661A"/>
    <w:pPr>
      <w:widowControl w:val="0"/>
      <w:suppressAutoHyphens/>
      <w:spacing w:after="160" w:line="240" w:lineRule="exact"/>
      <w:jc w:val="both"/>
      <w:textAlignment w:val="baseline"/>
    </w:pPr>
    <w:rPr>
      <w:rFonts w:ascii="Tahoma" w:hAnsi="Tahoma" w:cs="Tahoma"/>
      <w:sz w:val="20"/>
      <w:szCs w:val="20"/>
      <w:lang w:eastAsia="ar-SA"/>
    </w:rPr>
  </w:style>
  <w:style w:type="paragraph" w:styleId="Retraitcorpsdetexte2">
    <w:name w:val="Body Text Indent 2"/>
    <w:basedOn w:val="Normal"/>
    <w:rsid w:val="0014661A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Text">
    <w:name w:val="Text"/>
    <w:basedOn w:val="Normal"/>
    <w:rsid w:val="0014661A"/>
    <w:pPr>
      <w:suppressAutoHyphens/>
      <w:overflowPunct w:val="0"/>
      <w:autoSpaceDE w:val="0"/>
      <w:spacing w:after="220"/>
      <w:jc w:val="both"/>
      <w:textAlignment w:val="baseline"/>
    </w:pPr>
    <w:rPr>
      <w:sz w:val="22"/>
      <w:szCs w:val="22"/>
      <w:lang w:eastAsia="ar-SA"/>
    </w:rPr>
  </w:style>
  <w:style w:type="paragraph" w:customStyle="1" w:styleId="Paragraph3">
    <w:name w:val="Paragraph 3"/>
    <w:basedOn w:val="Normal"/>
    <w:rsid w:val="0014661A"/>
    <w:pPr>
      <w:suppressAutoHyphens/>
      <w:spacing w:before="120" w:after="120"/>
    </w:pPr>
    <w:rPr>
      <w:rFonts w:ascii="Arial" w:hAnsi="Arial" w:cs="Arial"/>
      <w:sz w:val="22"/>
      <w:szCs w:val="22"/>
      <w:lang w:val="en-US" w:eastAsia="ar-SA"/>
    </w:rPr>
  </w:style>
  <w:style w:type="paragraph" w:styleId="Notedebasdepage">
    <w:name w:val="footnote text"/>
    <w:basedOn w:val="Normal"/>
    <w:semiHidden/>
    <w:rsid w:val="0014661A"/>
    <w:pPr>
      <w:suppressAutoHyphens/>
      <w:spacing w:line="288" w:lineRule="auto"/>
    </w:pPr>
    <w:rPr>
      <w:rFonts w:ascii="Arial" w:hAnsi="Arial" w:cs="Arial"/>
      <w:sz w:val="16"/>
      <w:szCs w:val="16"/>
      <w:lang w:eastAsia="ar-SA"/>
    </w:rPr>
  </w:style>
  <w:style w:type="paragraph" w:styleId="Sous-titre">
    <w:name w:val="Subtitle"/>
    <w:basedOn w:val="Heading"/>
    <w:next w:val="Corpsdetexte"/>
    <w:qFormat/>
    <w:rsid w:val="0014661A"/>
    <w:pPr>
      <w:jc w:val="center"/>
    </w:pPr>
    <w:rPr>
      <w:i/>
      <w:iCs/>
    </w:rPr>
  </w:style>
  <w:style w:type="paragraph" w:styleId="TM3">
    <w:name w:val="toc 3"/>
    <w:basedOn w:val="Index"/>
    <w:semiHidden/>
    <w:rsid w:val="0014661A"/>
    <w:pPr>
      <w:tabs>
        <w:tab w:val="right" w:leader="dot" w:pos="9072"/>
      </w:tabs>
      <w:ind w:left="566"/>
    </w:pPr>
  </w:style>
  <w:style w:type="paragraph" w:styleId="TM4">
    <w:name w:val="toc 4"/>
    <w:basedOn w:val="Index"/>
    <w:semiHidden/>
    <w:rsid w:val="0014661A"/>
    <w:pPr>
      <w:tabs>
        <w:tab w:val="right" w:leader="dot" w:pos="8789"/>
      </w:tabs>
      <w:ind w:left="849"/>
    </w:pPr>
  </w:style>
  <w:style w:type="paragraph" w:styleId="TM5">
    <w:name w:val="toc 5"/>
    <w:basedOn w:val="Index"/>
    <w:semiHidden/>
    <w:rsid w:val="0014661A"/>
    <w:pPr>
      <w:tabs>
        <w:tab w:val="right" w:leader="dot" w:pos="8506"/>
      </w:tabs>
      <w:ind w:left="1132"/>
    </w:pPr>
  </w:style>
  <w:style w:type="paragraph" w:styleId="TM6">
    <w:name w:val="toc 6"/>
    <w:basedOn w:val="Index"/>
    <w:semiHidden/>
    <w:rsid w:val="0014661A"/>
    <w:pPr>
      <w:tabs>
        <w:tab w:val="right" w:leader="dot" w:pos="8223"/>
      </w:tabs>
      <w:ind w:left="1415"/>
    </w:pPr>
  </w:style>
  <w:style w:type="paragraph" w:styleId="TM7">
    <w:name w:val="toc 7"/>
    <w:basedOn w:val="Index"/>
    <w:semiHidden/>
    <w:rsid w:val="0014661A"/>
    <w:pPr>
      <w:tabs>
        <w:tab w:val="right" w:leader="dot" w:pos="7940"/>
      </w:tabs>
      <w:ind w:left="1698"/>
    </w:pPr>
  </w:style>
  <w:style w:type="paragraph" w:styleId="TM8">
    <w:name w:val="toc 8"/>
    <w:basedOn w:val="Index"/>
    <w:semiHidden/>
    <w:rsid w:val="0014661A"/>
    <w:pPr>
      <w:tabs>
        <w:tab w:val="right" w:leader="dot" w:pos="7657"/>
      </w:tabs>
      <w:ind w:left="1981"/>
    </w:pPr>
  </w:style>
  <w:style w:type="paragraph" w:styleId="TM9">
    <w:name w:val="toc 9"/>
    <w:basedOn w:val="Index"/>
    <w:semiHidden/>
    <w:rsid w:val="0014661A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rsid w:val="0014661A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rsid w:val="0014661A"/>
    <w:pPr>
      <w:suppressLineNumbers/>
      <w:suppressAutoHyphens/>
    </w:pPr>
    <w:rPr>
      <w:lang w:eastAsia="ar-SA"/>
    </w:rPr>
  </w:style>
  <w:style w:type="paragraph" w:customStyle="1" w:styleId="TableHeading">
    <w:name w:val="Table Heading"/>
    <w:basedOn w:val="TableContents"/>
    <w:rsid w:val="0014661A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14661A"/>
  </w:style>
  <w:style w:type="paragraph" w:customStyle="1" w:styleId="Heading10">
    <w:name w:val="Heading 10"/>
    <w:basedOn w:val="Heading"/>
    <w:next w:val="Corpsdetexte"/>
    <w:rsid w:val="0014661A"/>
    <w:pPr>
      <w:tabs>
        <w:tab w:val="num" w:pos="1584"/>
      </w:tabs>
      <w:ind w:left="1584" w:hanging="1584"/>
      <w:outlineLvl w:val="8"/>
    </w:pPr>
    <w:rPr>
      <w:b/>
      <w:bCs/>
      <w:sz w:val="21"/>
      <w:szCs w:val="21"/>
    </w:rPr>
  </w:style>
  <w:style w:type="paragraph" w:customStyle="1" w:styleId="CharChar1CharCarCar">
    <w:name w:val="Char Char1 Char Car Car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">
    <w:name w:val="Char"/>
    <w:semiHidden/>
    <w:rsid w:val="0014661A"/>
    <w:rPr>
      <w:sz w:val="24"/>
      <w:szCs w:val="24"/>
      <w:lang w:val="en-GB" w:eastAsia="ar-SA" w:bidi="ar-SA"/>
    </w:rPr>
  </w:style>
  <w:style w:type="paragraph" w:customStyle="1" w:styleId="CharChar1CharCarCar1">
    <w:name w:val="Char Char1 Char Car C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RetraitcorpsdetexteCar">
    <w:name w:val="Retrait corps de texte Car"/>
    <w:link w:val="Retraitcorpsdetexte"/>
    <w:semiHidden/>
    <w:rsid w:val="0014661A"/>
    <w:rPr>
      <w:sz w:val="24"/>
      <w:szCs w:val="24"/>
      <w:lang w:val="en-GB" w:eastAsia="ar-SA" w:bidi="ar-SA"/>
    </w:rPr>
  </w:style>
  <w:style w:type="paragraph" w:customStyle="1" w:styleId="CharChar1">
    <w:name w:val="Char Char1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Centredsub-heading">
    <w:name w:val="Centred sub-heading"/>
    <w:basedOn w:val="Normal"/>
    <w:next w:val="Normal"/>
    <w:rsid w:val="0014661A"/>
    <w:pPr>
      <w:tabs>
        <w:tab w:val="left" w:pos="851"/>
        <w:tab w:val="left" w:pos="1701"/>
        <w:tab w:val="left" w:pos="2835"/>
        <w:tab w:val="left" w:pos="4253"/>
        <w:tab w:val="right" w:pos="8902"/>
      </w:tabs>
      <w:spacing w:line="280" w:lineRule="atLeast"/>
      <w:jc w:val="center"/>
    </w:pPr>
    <w:rPr>
      <w:rFonts w:ascii="Verdana" w:hAnsi="Verdana" w:cs="Verdana"/>
      <w:b/>
      <w:bCs/>
      <w:sz w:val="19"/>
      <w:szCs w:val="19"/>
      <w:lang w:eastAsia="en-US"/>
    </w:rPr>
  </w:style>
  <w:style w:type="paragraph" w:customStyle="1" w:styleId="BodyText3">
    <w:name w:val="BodyText3"/>
    <w:basedOn w:val="Titre3"/>
    <w:rsid w:val="0014661A"/>
    <w:pPr>
      <w:keepNext w:val="0"/>
      <w:tabs>
        <w:tab w:val="num" w:pos="360"/>
      </w:tabs>
      <w:spacing w:before="320" w:line="320" w:lineRule="atLeast"/>
      <w:ind w:left="720"/>
      <w:jc w:val="both"/>
      <w:outlineLvl w:val="9"/>
    </w:pPr>
    <w:rPr>
      <w:rFonts w:ascii="CG Times" w:hAnsi="CG Times" w:cs="CG Times"/>
      <w:bCs/>
      <w:sz w:val="23"/>
      <w:szCs w:val="23"/>
      <w:lang w:eastAsia="en-US"/>
    </w:rPr>
  </w:style>
  <w:style w:type="paragraph" w:customStyle="1" w:styleId="BodyText4">
    <w:name w:val="BodyText4"/>
    <w:basedOn w:val="Titre4"/>
    <w:rsid w:val="0014661A"/>
    <w:pPr>
      <w:keepNext w:val="0"/>
      <w:tabs>
        <w:tab w:val="clear" w:pos="864"/>
        <w:tab w:val="num" w:pos="720"/>
      </w:tabs>
      <w:suppressAutoHyphens w:val="0"/>
      <w:spacing w:before="320" w:after="0" w:line="320" w:lineRule="atLeast"/>
      <w:ind w:left="1440" w:hanging="720"/>
      <w:jc w:val="both"/>
      <w:outlineLvl w:val="9"/>
    </w:pPr>
    <w:rPr>
      <w:rFonts w:ascii="CG Times" w:hAnsi="CG Times" w:cs="CG Times"/>
      <w:b w:val="0"/>
      <w:bCs w:val="0"/>
      <w:i/>
      <w:iCs/>
      <w:sz w:val="23"/>
      <w:szCs w:val="23"/>
      <w:lang w:eastAsia="en-US"/>
    </w:rPr>
  </w:style>
  <w:style w:type="character" w:styleId="Marquenotebasdepage">
    <w:name w:val="footnote reference"/>
    <w:semiHidden/>
    <w:rsid w:val="0014661A"/>
    <w:rPr>
      <w:vertAlign w:val="superscript"/>
    </w:rPr>
  </w:style>
  <w:style w:type="paragraph" w:customStyle="1" w:styleId="CMSHeadL9">
    <w:name w:val="CMS Head L9"/>
    <w:basedOn w:val="Normal"/>
    <w:rsid w:val="0014661A"/>
    <w:pPr>
      <w:numPr>
        <w:ilvl w:val="8"/>
        <w:numId w:val="5"/>
      </w:numPr>
      <w:spacing w:before="320" w:after="240" w:line="320" w:lineRule="atLeast"/>
      <w:outlineLvl w:val="8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1">
    <w:name w:val="CMS Head L1"/>
    <w:basedOn w:val="Normal"/>
    <w:next w:val="CMSHeadL2"/>
    <w:rsid w:val="0014661A"/>
    <w:pPr>
      <w:pageBreakBefore/>
      <w:numPr>
        <w:numId w:val="5"/>
      </w:numPr>
      <w:spacing w:before="240" w:after="240" w:line="320" w:lineRule="atLeast"/>
      <w:jc w:val="center"/>
      <w:outlineLvl w:val="0"/>
    </w:pPr>
    <w:rPr>
      <w:rFonts w:ascii="Garamond MT" w:hAnsi="Garamond MT" w:cs="Garamond MT"/>
      <w:b/>
      <w:bCs/>
      <w:sz w:val="28"/>
      <w:szCs w:val="28"/>
      <w:lang w:eastAsia="en-US"/>
    </w:rPr>
  </w:style>
  <w:style w:type="paragraph" w:customStyle="1" w:styleId="CMSHeadL2">
    <w:name w:val="CMS Head L2"/>
    <w:basedOn w:val="Normal"/>
    <w:next w:val="CMSHeadL3"/>
    <w:rsid w:val="0014661A"/>
    <w:pPr>
      <w:keepNext/>
      <w:keepLines/>
      <w:numPr>
        <w:ilvl w:val="1"/>
        <w:numId w:val="5"/>
      </w:numPr>
      <w:spacing w:before="240" w:after="240" w:line="320" w:lineRule="atLeast"/>
      <w:outlineLvl w:val="1"/>
    </w:pPr>
    <w:rPr>
      <w:rFonts w:ascii="Garamond MT" w:hAnsi="Garamond MT" w:cs="Garamond MT"/>
      <w:b/>
      <w:bCs/>
      <w:sz w:val="23"/>
      <w:szCs w:val="23"/>
      <w:lang w:eastAsia="en-US"/>
    </w:rPr>
  </w:style>
  <w:style w:type="paragraph" w:customStyle="1" w:styleId="CMSHeadL3">
    <w:name w:val="CMS Head L3"/>
    <w:basedOn w:val="Normal"/>
    <w:rsid w:val="0014661A"/>
    <w:pPr>
      <w:numPr>
        <w:ilvl w:val="2"/>
        <w:numId w:val="5"/>
      </w:numPr>
      <w:spacing w:before="320" w:after="240" w:line="320" w:lineRule="atLeast"/>
      <w:outlineLvl w:val="2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4">
    <w:name w:val="CMS Head L4"/>
    <w:basedOn w:val="Normal"/>
    <w:rsid w:val="0014661A"/>
    <w:pPr>
      <w:numPr>
        <w:ilvl w:val="3"/>
        <w:numId w:val="5"/>
      </w:numPr>
      <w:spacing w:before="320" w:after="240" w:line="320" w:lineRule="atLeast"/>
      <w:outlineLvl w:val="3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5">
    <w:name w:val="CMS Head L5"/>
    <w:basedOn w:val="Normal"/>
    <w:rsid w:val="0014661A"/>
    <w:pPr>
      <w:numPr>
        <w:ilvl w:val="4"/>
        <w:numId w:val="5"/>
      </w:numPr>
      <w:spacing w:before="320" w:after="240" w:line="320" w:lineRule="atLeast"/>
      <w:outlineLvl w:val="4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6">
    <w:name w:val="CMS Head L6"/>
    <w:basedOn w:val="Normal"/>
    <w:rsid w:val="0014661A"/>
    <w:pPr>
      <w:numPr>
        <w:ilvl w:val="5"/>
        <w:numId w:val="5"/>
      </w:numPr>
      <w:spacing w:before="320" w:after="240" w:line="320" w:lineRule="atLeast"/>
      <w:ind w:left="3403" w:hanging="851"/>
      <w:outlineLvl w:val="5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7">
    <w:name w:val="CMS Head L7"/>
    <w:basedOn w:val="Normal"/>
    <w:rsid w:val="0014661A"/>
    <w:pPr>
      <w:numPr>
        <w:ilvl w:val="6"/>
        <w:numId w:val="5"/>
      </w:numPr>
      <w:spacing w:before="320" w:after="240" w:line="320" w:lineRule="atLeast"/>
      <w:outlineLvl w:val="6"/>
    </w:pPr>
    <w:rPr>
      <w:rFonts w:ascii="Garamond MT" w:hAnsi="Garamond MT" w:cs="Garamond MT"/>
      <w:sz w:val="23"/>
      <w:szCs w:val="23"/>
      <w:lang w:eastAsia="en-US"/>
    </w:rPr>
  </w:style>
  <w:style w:type="paragraph" w:customStyle="1" w:styleId="CMSHeadL8">
    <w:name w:val="CMS Head L8"/>
    <w:basedOn w:val="Normal"/>
    <w:rsid w:val="0014661A"/>
    <w:pPr>
      <w:numPr>
        <w:ilvl w:val="7"/>
        <w:numId w:val="5"/>
      </w:numPr>
      <w:spacing w:before="320" w:after="240" w:line="320" w:lineRule="atLeast"/>
      <w:ind w:left="1702" w:hanging="851"/>
      <w:outlineLvl w:val="7"/>
    </w:pPr>
    <w:rPr>
      <w:rFonts w:ascii="Garamond MT" w:hAnsi="Garamond MT" w:cs="Garamond MT"/>
      <w:sz w:val="23"/>
      <w:szCs w:val="23"/>
      <w:lang w:eastAsia="en-US"/>
    </w:rPr>
  </w:style>
  <w:style w:type="paragraph" w:styleId="Corpsdetexte3">
    <w:name w:val="Body Text 3"/>
    <w:basedOn w:val="Corpsdetexte"/>
    <w:rsid w:val="0014661A"/>
    <w:pPr>
      <w:suppressAutoHyphens w:val="0"/>
      <w:spacing w:before="320" w:after="0" w:line="320" w:lineRule="atLeast"/>
      <w:ind w:left="2160"/>
      <w:jc w:val="both"/>
    </w:pPr>
    <w:rPr>
      <w:sz w:val="23"/>
      <w:szCs w:val="23"/>
      <w:lang w:eastAsia="en-US"/>
    </w:rPr>
  </w:style>
  <w:style w:type="paragraph" w:customStyle="1" w:styleId="CharChar1CharCarCar2">
    <w:name w:val="Char Char1 Char Car Car2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Default">
    <w:name w:val="Default"/>
    <w:rsid w:val="001466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1">
    <w:name w:val="1"/>
    <w:basedOn w:val="Normal"/>
    <w:rsid w:val="0014661A"/>
    <w:pPr>
      <w:autoSpaceDE w:val="0"/>
      <w:autoSpaceDN w:val="0"/>
      <w:spacing w:before="320"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paragraph" w:customStyle="1" w:styleId="Level3Number">
    <w:name w:val="Level 3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4Number">
    <w:name w:val="Level 4 Number"/>
    <w:basedOn w:val="Corpsdetexte"/>
    <w:rsid w:val="0014661A"/>
    <w:pPr>
      <w:tabs>
        <w:tab w:val="num" w:pos="1440"/>
      </w:tabs>
      <w:suppressAutoHyphens w:val="0"/>
      <w:spacing w:before="320" w:after="0" w:line="320" w:lineRule="atLeast"/>
      <w:ind w:left="1440" w:hanging="720"/>
      <w:jc w:val="both"/>
    </w:pPr>
    <w:rPr>
      <w:sz w:val="23"/>
      <w:szCs w:val="23"/>
      <w:lang w:eastAsia="en-US"/>
    </w:rPr>
  </w:style>
  <w:style w:type="paragraph" w:customStyle="1" w:styleId="Level5Number">
    <w:name w:val="Level 5 Number"/>
    <w:basedOn w:val="Corpsdetexte"/>
    <w:rsid w:val="0014661A"/>
    <w:pPr>
      <w:tabs>
        <w:tab w:val="num" w:pos="2160"/>
      </w:tabs>
      <w:suppressAutoHyphens w:val="0"/>
      <w:spacing w:before="320" w:after="0" w:line="320" w:lineRule="atLeast"/>
      <w:ind w:left="2160" w:hanging="720"/>
      <w:jc w:val="both"/>
    </w:pPr>
    <w:rPr>
      <w:sz w:val="23"/>
      <w:szCs w:val="23"/>
      <w:lang w:eastAsia="en-US"/>
    </w:rPr>
  </w:style>
  <w:style w:type="paragraph" w:customStyle="1" w:styleId="BodyText1">
    <w:name w:val="Body Text 1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sz w:val="23"/>
      <w:szCs w:val="23"/>
      <w:lang w:eastAsia="en-US"/>
    </w:rPr>
  </w:style>
  <w:style w:type="paragraph" w:customStyle="1" w:styleId="BodyText40">
    <w:name w:val="Body Text 4"/>
    <w:basedOn w:val="Corpsdetexte"/>
    <w:rsid w:val="0014661A"/>
    <w:pPr>
      <w:suppressAutoHyphens w:val="0"/>
      <w:spacing w:before="320" w:after="0" w:line="320" w:lineRule="atLeast"/>
      <w:ind w:left="2880"/>
      <w:jc w:val="both"/>
    </w:pPr>
    <w:rPr>
      <w:sz w:val="23"/>
      <w:szCs w:val="23"/>
      <w:lang w:eastAsia="en-US"/>
    </w:rPr>
  </w:style>
  <w:style w:type="paragraph" w:customStyle="1" w:styleId="BodyText5">
    <w:name w:val="Body Text 5"/>
    <w:basedOn w:val="Corpsdetexte"/>
    <w:rsid w:val="0014661A"/>
    <w:pPr>
      <w:suppressAutoHyphens w:val="0"/>
      <w:spacing w:before="320" w:after="0" w:line="320" w:lineRule="atLeast"/>
      <w:ind w:left="3600"/>
      <w:jc w:val="both"/>
    </w:pPr>
    <w:rPr>
      <w:sz w:val="23"/>
      <w:szCs w:val="23"/>
      <w:lang w:eastAsia="en-US"/>
    </w:rPr>
  </w:style>
  <w:style w:type="paragraph" w:customStyle="1" w:styleId="BodyText6">
    <w:name w:val="Body Text 6"/>
    <w:basedOn w:val="Corpsdetexte"/>
    <w:rsid w:val="0014661A"/>
    <w:pPr>
      <w:suppressAutoHyphens w:val="0"/>
      <w:spacing w:before="320" w:after="0" w:line="320" w:lineRule="atLeast"/>
      <w:ind w:left="4320"/>
      <w:jc w:val="both"/>
    </w:pPr>
    <w:rPr>
      <w:sz w:val="23"/>
      <w:szCs w:val="23"/>
      <w:lang w:eastAsia="en-US"/>
    </w:rPr>
  </w:style>
  <w:style w:type="paragraph" w:customStyle="1" w:styleId="Contents">
    <w:name w:val="Contents"/>
    <w:basedOn w:val="Corpsdetexte"/>
    <w:next w:val="Corpsdetexte"/>
    <w:rsid w:val="0014661A"/>
    <w:pPr>
      <w:keepNext/>
      <w:suppressAutoHyphens w:val="0"/>
      <w:spacing w:before="320" w:after="0" w:line="320" w:lineRule="atLeast"/>
      <w:jc w:val="both"/>
    </w:pPr>
    <w:rPr>
      <w:rFonts w:ascii="Arial" w:hAnsi="Arial" w:cs="Arial"/>
      <w:sz w:val="36"/>
      <w:szCs w:val="36"/>
      <w:lang w:eastAsia="en-US"/>
    </w:rPr>
  </w:style>
  <w:style w:type="paragraph" w:customStyle="1" w:styleId="CoverDate">
    <w:name w:val="Cover Date"/>
    <w:basedOn w:val="Corpsdetext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8"/>
      <w:szCs w:val="28"/>
      <w:lang w:eastAsia="en-US"/>
    </w:rPr>
  </w:style>
  <w:style w:type="paragraph" w:customStyle="1" w:styleId="CoverDocumentTitle">
    <w:name w:val="Cover Document Title"/>
    <w:basedOn w:val="Corpsdetexte"/>
    <w:next w:val="Corpsdetexte"/>
    <w:rsid w:val="0014661A"/>
    <w:pPr>
      <w:suppressAutoHyphens w:val="0"/>
      <w:spacing w:before="2400" w:after="2400" w:line="320" w:lineRule="atLeast"/>
      <w:jc w:val="both"/>
    </w:pPr>
    <w:rPr>
      <w:rFonts w:ascii="Arial" w:hAnsi="Arial" w:cs="Arial"/>
      <w:sz w:val="32"/>
      <w:szCs w:val="32"/>
      <w:lang w:eastAsia="en-US"/>
    </w:rPr>
  </w:style>
  <w:style w:type="paragraph" w:customStyle="1" w:styleId="CoverPartyName">
    <w:name w:val="Cover Party Name"/>
    <w:basedOn w:val="Normal"/>
    <w:next w:val="Normal"/>
    <w:rsid w:val="0014661A"/>
    <w:pPr>
      <w:spacing w:before="320" w:line="320" w:lineRule="atLeast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CoverPartyRole">
    <w:name w:val="Cover Party Role"/>
    <w:basedOn w:val="Corpsdetexte"/>
    <w:next w:val="CoverPartyName"/>
    <w:rsid w:val="0014661A"/>
    <w:pPr>
      <w:suppressAutoHyphens w:val="0"/>
      <w:spacing w:before="320" w:after="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styleId="Date">
    <w:name w:val="Date"/>
    <w:basedOn w:val="Normal"/>
    <w:next w:val="Normal"/>
    <w:rsid w:val="0014661A"/>
    <w:pPr>
      <w:spacing w:before="320" w:line="320" w:lineRule="atLeast"/>
    </w:pPr>
    <w:rPr>
      <w:rFonts w:ascii="Arial" w:hAnsi="Arial" w:cs="Arial"/>
      <w:sz w:val="20"/>
      <w:szCs w:val="20"/>
      <w:lang w:eastAsia="en-US"/>
    </w:rPr>
  </w:style>
  <w:style w:type="paragraph" w:customStyle="1" w:styleId="Definition">
    <w:name w:val="Definition"/>
    <w:basedOn w:val="Corpsdetexte"/>
    <w:rsid w:val="0014661A"/>
    <w:pPr>
      <w:numPr>
        <w:numId w:val="6"/>
      </w:numPr>
      <w:suppressAutoHyphens w:val="0"/>
      <w:spacing w:before="320" w:after="0" w:line="320" w:lineRule="atLeast"/>
      <w:ind w:left="4320" w:hanging="3600"/>
      <w:jc w:val="both"/>
    </w:pPr>
    <w:rPr>
      <w:sz w:val="23"/>
      <w:szCs w:val="23"/>
      <w:lang w:eastAsia="en-US"/>
    </w:rPr>
  </w:style>
  <w:style w:type="paragraph" w:customStyle="1" w:styleId="Definition1">
    <w:name w:val="Definition 1"/>
    <w:basedOn w:val="Corpsdetexte"/>
    <w:rsid w:val="0014661A"/>
    <w:pPr>
      <w:numPr>
        <w:ilvl w:val="1"/>
        <w:numId w:val="6"/>
      </w:numPr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US"/>
    </w:rPr>
  </w:style>
  <w:style w:type="paragraph" w:customStyle="1" w:styleId="Definition2">
    <w:name w:val="Definition 2"/>
    <w:basedOn w:val="Corpsdetexte"/>
    <w:rsid w:val="0014661A"/>
    <w:pPr>
      <w:numPr>
        <w:ilvl w:val="2"/>
        <w:numId w:val="6"/>
      </w:numPr>
      <w:suppressAutoHyphens w:val="0"/>
      <w:spacing w:before="320" w:after="0" w:line="320" w:lineRule="atLeast"/>
      <w:ind w:left="5760" w:hanging="720"/>
      <w:jc w:val="both"/>
    </w:pPr>
    <w:rPr>
      <w:sz w:val="23"/>
      <w:szCs w:val="23"/>
      <w:lang w:eastAsia="en-US"/>
    </w:rPr>
  </w:style>
  <w:style w:type="paragraph" w:customStyle="1" w:styleId="Background1">
    <w:name w:val="Background 1"/>
    <w:basedOn w:val="Corpsdetexte"/>
    <w:rsid w:val="0014661A"/>
    <w:pPr>
      <w:numPr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Background2">
    <w:name w:val="Background 2"/>
    <w:basedOn w:val="Corpsdetexte"/>
    <w:rsid w:val="0014661A"/>
    <w:pPr>
      <w:numPr>
        <w:ilvl w:val="1"/>
        <w:numId w:val="10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Introheading">
    <w:name w:val="Intro heading"/>
    <w:basedOn w:val="Corpsdetexte"/>
    <w:next w:val="Corpsdetexte"/>
    <w:rsid w:val="0014661A"/>
    <w:pPr>
      <w:keepNext/>
      <w:tabs>
        <w:tab w:val="num" w:pos="360"/>
      </w:tabs>
      <w:suppressAutoHyphens w:val="0"/>
      <w:spacing w:before="320" w:after="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y">
    <w:name w:val="Party"/>
    <w:basedOn w:val="Corpsdetexte"/>
    <w:rsid w:val="0014661A"/>
    <w:pPr>
      <w:suppressAutoHyphens w:val="0"/>
      <w:spacing w:before="320" w:after="0" w:line="320" w:lineRule="atLeast"/>
      <w:ind w:left="1440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Part">
    <w:name w:val="Part"/>
    <w:basedOn w:val="Corpsdetexte"/>
    <w:next w:val="Corpsdetexte"/>
    <w:rsid w:val="0014661A"/>
    <w:pPr>
      <w:keepNext/>
      <w:numPr>
        <w:ilvl w:val="2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1Heading">
    <w:name w:val="Sch 1 Heading"/>
    <w:basedOn w:val="Corpsdetexte"/>
    <w:next w:val="BodyText1"/>
    <w:rsid w:val="0014661A"/>
    <w:pPr>
      <w:keepNext/>
      <w:numPr>
        <w:ilvl w:val="3"/>
        <w:numId w:val="7"/>
      </w:numPr>
      <w:suppressAutoHyphens w:val="0"/>
      <w:spacing w:before="320" w:after="0" w:line="320" w:lineRule="atLeast"/>
      <w:jc w:val="both"/>
      <w:outlineLvl w:val="2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ch2Heading">
    <w:name w:val="Sch 2 Heading"/>
    <w:basedOn w:val="Sch2Number"/>
    <w:next w:val="BodyText1"/>
    <w:rsid w:val="0014661A"/>
    <w:pPr>
      <w:keepNext/>
      <w:outlineLvl w:val="3"/>
    </w:pPr>
    <w:rPr>
      <w:rFonts w:ascii="Arial" w:hAnsi="Arial" w:cs="Arial"/>
      <w:sz w:val="22"/>
      <w:szCs w:val="22"/>
      <w:lang w:eastAsia="en-US"/>
    </w:rPr>
  </w:style>
  <w:style w:type="paragraph" w:customStyle="1" w:styleId="Sch2Number">
    <w:name w:val="Sch 2 Number"/>
    <w:basedOn w:val="Corpsdetexte"/>
    <w:rsid w:val="0014661A"/>
    <w:pPr>
      <w:numPr>
        <w:ilvl w:val="4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3Heading">
    <w:name w:val="Sch 3 Heading"/>
    <w:basedOn w:val="Sch3Number"/>
    <w:next w:val="BodyText1"/>
    <w:rsid w:val="0014661A"/>
    <w:pPr>
      <w:keepNext/>
      <w:ind w:left="0" w:firstLine="0"/>
    </w:pPr>
    <w:rPr>
      <w:rFonts w:ascii="Arial" w:hAnsi="Arial" w:cs="Arial"/>
      <w:sz w:val="22"/>
      <w:szCs w:val="22"/>
      <w:lang w:eastAsia="en-US"/>
    </w:rPr>
  </w:style>
  <w:style w:type="paragraph" w:customStyle="1" w:styleId="Sch3Number">
    <w:name w:val="Sch 3 Number"/>
    <w:basedOn w:val="Corpsdetexte"/>
    <w:rsid w:val="0014661A"/>
    <w:pPr>
      <w:numPr>
        <w:ilvl w:val="5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Sch1Number">
    <w:name w:val="Sch 1 Number"/>
    <w:basedOn w:val="Sch1Heading"/>
    <w:rsid w:val="0014661A"/>
    <w:pPr>
      <w:keepNext w:val="0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Capacity">
    <w:name w:val="Capacity"/>
    <w:next w:val="Party"/>
    <w:rsid w:val="0014661A"/>
    <w:pPr>
      <w:spacing w:after="320" w:line="320" w:lineRule="atLeast"/>
      <w:ind w:left="1440"/>
    </w:pPr>
    <w:rPr>
      <w:rFonts w:ascii="Arial" w:hAnsi="Arial" w:cs="Arial"/>
      <w:lang w:eastAsia="en-US"/>
    </w:rPr>
  </w:style>
  <w:style w:type="character" w:customStyle="1" w:styleId="Caps">
    <w:name w:val="Caps"/>
    <w:rsid w:val="0014661A"/>
    <w:rPr>
      <w:b/>
      <w:bCs/>
      <w:caps/>
    </w:rPr>
  </w:style>
  <w:style w:type="paragraph" w:customStyle="1" w:styleId="Sch4Number">
    <w:name w:val="Sch 4 Number"/>
    <w:basedOn w:val="Corpsdetexte"/>
    <w:rsid w:val="0014661A"/>
    <w:pPr>
      <w:numPr>
        <w:ilvl w:val="6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5Number">
    <w:name w:val="Sch 5 Number"/>
    <w:basedOn w:val="Corpsdetexte"/>
    <w:rsid w:val="0014661A"/>
    <w:pPr>
      <w:numPr>
        <w:ilvl w:val="7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6Number">
    <w:name w:val="Sch 6 Number"/>
    <w:basedOn w:val="Corpsdetexte"/>
    <w:rsid w:val="0014661A"/>
    <w:pPr>
      <w:numPr>
        <w:ilvl w:val="8"/>
        <w:numId w:val="7"/>
      </w:numPr>
      <w:suppressAutoHyphens w:val="0"/>
      <w:spacing w:before="320" w:after="0" w:line="320" w:lineRule="atLeast"/>
      <w:jc w:val="both"/>
    </w:pPr>
    <w:rPr>
      <w:sz w:val="23"/>
      <w:szCs w:val="23"/>
      <w:lang w:eastAsia="en-US"/>
    </w:rPr>
  </w:style>
  <w:style w:type="paragraph" w:customStyle="1" w:styleId="Schedule">
    <w:name w:val="Schedule"/>
    <w:basedOn w:val="Corpsdetexte"/>
    <w:next w:val="Corpsdetexte"/>
    <w:rsid w:val="0014661A"/>
    <w:pPr>
      <w:pageBreakBefore/>
      <w:numPr>
        <w:numId w:val="7"/>
      </w:numPr>
      <w:suppressAutoHyphens w:val="0"/>
      <w:spacing w:before="320" w:after="0" w:line="320" w:lineRule="atLeast"/>
      <w:jc w:val="both"/>
      <w:outlineLvl w:val="0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SubSchedule">
    <w:name w:val="Sub Schedule"/>
    <w:basedOn w:val="Corpsdetexte"/>
    <w:next w:val="Corpsdetexte"/>
    <w:rsid w:val="0014661A"/>
    <w:pPr>
      <w:numPr>
        <w:ilvl w:val="1"/>
        <w:numId w:val="7"/>
      </w:numPr>
      <w:suppressAutoHyphens w:val="0"/>
      <w:spacing w:before="320" w:after="0" w:line="320" w:lineRule="atLeast"/>
      <w:jc w:val="both"/>
      <w:outlineLvl w:val="1"/>
    </w:pPr>
    <w:rPr>
      <w:rFonts w:ascii="Arial" w:hAnsi="Arial" w:cs="Arial"/>
      <w:sz w:val="22"/>
      <w:szCs w:val="22"/>
      <w:lang w:eastAsia="en-US"/>
    </w:rPr>
  </w:style>
  <w:style w:type="paragraph" w:customStyle="1" w:styleId="Level1Number">
    <w:name w:val="Level 1 Number"/>
    <w:basedOn w:val="Titre1"/>
    <w:rsid w:val="0014661A"/>
    <w:pPr>
      <w:keepNext w:val="0"/>
      <w:numPr>
        <w:numId w:val="4"/>
      </w:numPr>
      <w:tabs>
        <w:tab w:val="num" w:pos="1080"/>
      </w:tabs>
      <w:spacing w:before="320" w:after="0" w:line="320" w:lineRule="atLeast"/>
      <w:ind w:left="1080" w:hanging="720"/>
      <w:jc w:val="both"/>
      <w:outlineLvl w:val="9"/>
    </w:pPr>
    <w:rPr>
      <w:rFonts w:ascii="Times New Roman" w:hAnsi="Times New Roman" w:cs="Times New Roman"/>
      <w:b w:val="0"/>
      <w:bCs w:val="0"/>
      <w:sz w:val="23"/>
      <w:szCs w:val="23"/>
    </w:rPr>
  </w:style>
  <w:style w:type="paragraph" w:customStyle="1" w:styleId="Level2Number">
    <w:name w:val="Level 2 Number"/>
    <w:basedOn w:val="Corpsdetexte"/>
    <w:rsid w:val="0014661A"/>
    <w:pPr>
      <w:tabs>
        <w:tab w:val="num" w:pos="720"/>
      </w:tabs>
      <w:suppressAutoHyphens w:val="0"/>
      <w:spacing w:before="320" w:after="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Level6Number">
    <w:name w:val="Level 6 Number"/>
    <w:basedOn w:val="Corpsdetexte"/>
    <w:rsid w:val="0014661A"/>
    <w:pPr>
      <w:tabs>
        <w:tab w:val="num" w:pos="2880"/>
      </w:tabs>
      <w:suppressAutoHyphens w:val="0"/>
      <w:spacing w:before="320" w:after="0" w:line="320" w:lineRule="atLeast"/>
      <w:ind w:left="2880" w:hanging="720"/>
      <w:jc w:val="both"/>
    </w:pPr>
    <w:rPr>
      <w:sz w:val="23"/>
      <w:szCs w:val="23"/>
      <w:lang w:eastAsia="en-US"/>
    </w:rPr>
  </w:style>
  <w:style w:type="paragraph" w:customStyle="1" w:styleId="Level7Number">
    <w:name w:val="Level 7 Number"/>
    <w:basedOn w:val="Corpsdetexte"/>
    <w:rsid w:val="0014661A"/>
    <w:pPr>
      <w:tabs>
        <w:tab w:val="num" w:pos="3600"/>
      </w:tabs>
      <w:suppressAutoHyphens w:val="0"/>
      <w:spacing w:before="320" w:after="0" w:line="320" w:lineRule="atLeast"/>
      <w:ind w:left="3600" w:hanging="720"/>
      <w:jc w:val="both"/>
    </w:pPr>
    <w:rPr>
      <w:sz w:val="23"/>
      <w:szCs w:val="23"/>
      <w:lang w:eastAsia="en-US"/>
    </w:rPr>
  </w:style>
  <w:style w:type="paragraph" w:customStyle="1" w:styleId="Level8Number">
    <w:name w:val="Level 8 Number"/>
    <w:basedOn w:val="Corpsdetexte"/>
    <w:rsid w:val="0014661A"/>
    <w:pPr>
      <w:tabs>
        <w:tab w:val="num" w:pos="4320"/>
      </w:tabs>
      <w:suppressAutoHyphens w:val="0"/>
      <w:spacing w:before="320" w:after="0" w:line="320" w:lineRule="atLeast"/>
      <w:ind w:left="4320" w:hanging="720"/>
      <w:jc w:val="both"/>
    </w:pPr>
    <w:rPr>
      <w:sz w:val="23"/>
      <w:szCs w:val="23"/>
      <w:lang w:eastAsia="en-US"/>
    </w:rPr>
  </w:style>
  <w:style w:type="paragraph" w:customStyle="1" w:styleId="NonNumberedHeading1">
    <w:name w:val="Non Numbered Heading 1"/>
    <w:next w:val="Corpsdetexte"/>
    <w:rsid w:val="0014661A"/>
    <w:pPr>
      <w:spacing w:before="320" w:line="320" w:lineRule="atLeast"/>
      <w:jc w:val="both"/>
    </w:pPr>
    <w:rPr>
      <w:rFonts w:ascii="Arial" w:hAnsi="Arial" w:cs="Arial"/>
      <w:b/>
      <w:bCs/>
      <w:sz w:val="22"/>
      <w:szCs w:val="22"/>
      <w:lang w:eastAsia="en-US"/>
    </w:rPr>
  </w:style>
  <w:style w:type="paragraph" w:customStyle="1" w:styleId="Date1">
    <w:name w:val="Date1"/>
    <w:basedOn w:val="Normal"/>
    <w:next w:val="Party"/>
    <w:rsid w:val="0014661A"/>
    <w:pPr>
      <w:tabs>
        <w:tab w:val="right" w:pos="3600"/>
      </w:tabs>
      <w:spacing w:before="640" w:after="1440" w:line="320" w:lineRule="atLeast"/>
      <w:ind w:left="1440"/>
    </w:pPr>
    <w:rPr>
      <w:rFonts w:ascii="Arial" w:hAnsi="Arial" w:cs="Arial"/>
      <w:sz w:val="20"/>
      <w:szCs w:val="20"/>
      <w:lang w:eastAsia="en-US"/>
    </w:rPr>
  </w:style>
  <w:style w:type="paragraph" w:customStyle="1" w:styleId="Description">
    <w:name w:val="Description"/>
    <w:basedOn w:val="Normal"/>
    <w:rsid w:val="0014661A"/>
    <w:pPr>
      <w:spacing w:before="320" w:line="320" w:lineRule="atLeast"/>
      <w:ind w:left="1440" w:right="2549"/>
    </w:pPr>
    <w:rPr>
      <w:rFonts w:ascii="Arial" w:hAnsi="Arial" w:cs="Arial"/>
      <w:spacing w:val="-3"/>
      <w:sz w:val="20"/>
      <w:szCs w:val="20"/>
      <w:lang w:eastAsia="en-US"/>
    </w:rPr>
  </w:style>
  <w:style w:type="paragraph" w:customStyle="1" w:styleId="draft">
    <w:name w:val="draft"/>
    <w:basedOn w:val="Normal"/>
    <w:next w:val="Date1"/>
    <w:rsid w:val="0014661A"/>
    <w:pPr>
      <w:spacing w:before="320" w:line="320" w:lineRule="atLeast"/>
      <w:ind w:left="1440"/>
      <w:jc w:val="both"/>
    </w:pPr>
    <w:rPr>
      <w:rFonts w:ascii="Arial" w:hAnsi="Arial" w:cs="Arial"/>
      <w:noProof/>
      <w:sz w:val="20"/>
      <w:szCs w:val="20"/>
      <w:lang w:eastAsia="en-US"/>
    </w:rPr>
  </w:style>
  <w:style w:type="paragraph" w:customStyle="1" w:styleId="execution">
    <w:name w:val="execution"/>
    <w:basedOn w:val="Normal"/>
    <w:rsid w:val="0014661A"/>
    <w:pPr>
      <w:keepNext/>
      <w:keepLines/>
      <w:tabs>
        <w:tab w:val="right" w:leader="dot" w:pos="4140"/>
      </w:tabs>
      <w:spacing w:before="320"/>
      <w:ind w:right="4608"/>
      <w:jc w:val="both"/>
    </w:pPr>
    <w:rPr>
      <w:sz w:val="22"/>
      <w:szCs w:val="22"/>
      <w:lang w:eastAsia="en-US"/>
    </w:rPr>
  </w:style>
  <w:style w:type="paragraph" w:customStyle="1" w:styleId="Indent1">
    <w:name w:val="Indent 1"/>
    <w:basedOn w:val="Normal"/>
    <w:rsid w:val="0014661A"/>
    <w:pPr>
      <w:widowControl w:val="0"/>
      <w:spacing w:before="320" w:line="320" w:lineRule="atLeast"/>
      <w:ind w:left="720" w:hanging="720"/>
      <w:jc w:val="both"/>
    </w:pPr>
    <w:rPr>
      <w:sz w:val="23"/>
      <w:szCs w:val="23"/>
      <w:lang w:eastAsia="en-US"/>
    </w:rPr>
  </w:style>
  <w:style w:type="paragraph" w:customStyle="1" w:styleId="Indent2">
    <w:name w:val="Indent 2"/>
    <w:basedOn w:val="Indent1"/>
    <w:rsid w:val="0014661A"/>
    <w:pPr>
      <w:ind w:left="1440"/>
    </w:pPr>
  </w:style>
  <w:style w:type="paragraph" w:customStyle="1" w:styleId="Indent3">
    <w:name w:val="Indent 3"/>
    <w:basedOn w:val="Indent2"/>
    <w:rsid w:val="0014661A"/>
    <w:pPr>
      <w:ind w:left="2160"/>
    </w:pPr>
  </w:style>
  <w:style w:type="paragraph" w:customStyle="1" w:styleId="Indent4">
    <w:name w:val="Indent 4"/>
    <w:basedOn w:val="Indent3"/>
    <w:rsid w:val="0014661A"/>
    <w:pPr>
      <w:ind w:left="2880"/>
    </w:pPr>
  </w:style>
  <w:style w:type="paragraph" w:customStyle="1" w:styleId="Indent5">
    <w:name w:val="Indent 5"/>
    <w:basedOn w:val="Indent4"/>
    <w:rsid w:val="0014661A"/>
    <w:pPr>
      <w:ind w:left="3600"/>
    </w:pPr>
  </w:style>
  <w:style w:type="paragraph" w:customStyle="1" w:styleId="DefinitionHeading">
    <w:name w:val="Definition Heading"/>
    <w:basedOn w:val="Corpsdetexte"/>
    <w:rsid w:val="0014661A"/>
    <w:pPr>
      <w:keepNext/>
      <w:suppressAutoHyphens w:val="0"/>
      <w:spacing w:before="320" w:after="0" w:line="320" w:lineRule="atLeast"/>
      <w:ind w:left="4320" w:hanging="360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customStyle="1" w:styleId="DefinitionText">
    <w:name w:val="Definition Text"/>
    <w:basedOn w:val="Corpsdetexte"/>
    <w:rsid w:val="0014661A"/>
    <w:pPr>
      <w:tabs>
        <w:tab w:val="right" w:pos="4147"/>
      </w:tabs>
      <w:suppressAutoHyphens w:val="0"/>
      <w:spacing w:before="320" w:after="0" w:line="320" w:lineRule="atLeast"/>
      <w:ind w:left="5040" w:hanging="720"/>
      <w:jc w:val="both"/>
    </w:pPr>
    <w:rPr>
      <w:sz w:val="23"/>
      <w:szCs w:val="23"/>
      <w:lang w:eastAsia="en-GB"/>
    </w:rPr>
  </w:style>
  <w:style w:type="paragraph" w:customStyle="1" w:styleId="TableStyle">
    <w:name w:val="Table Style"/>
    <w:basedOn w:val="Normal"/>
    <w:rsid w:val="0014661A"/>
    <w:pPr>
      <w:widowControl w:val="0"/>
      <w:spacing w:before="60" w:after="60"/>
    </w:pPr>
    <w:rPr>
      <w:sz w:val="23"/>
      <w:szCs w:val="23"/>
      <w:lang w:eastAsia="en-US"/>
    </w:rPr>
  </w:style>
  <w:style w:type="paragraph" w:customStyle="1" w:styleId="Bullet1">
    <w:name w:val="Bullet 1"/>
    <w:basedOn w:val="Normal"/>
    <w:rsid w:val="0014661A"/>
    <w:pPr>
      <w:numPr>
        <w:numId w:val="8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Bullet2">
    <w:name w:val="Bullet 2"/>
    <w:basedOn w:val="Normal"/>
    <w:rsid w:val="0014661A"/>
    <w:pPr>
      <w:numPr>
        <w:numId w:val="9"/>
      </w:numPr>
      <w:spacing w:before="320" w:line="320" w:lineRule="atLeast"/>
      <w:jc w:val="both"/>
    </w:pPr>
    <w:rPr>
      <w:sz w:val="23"/>
      <w:szCs w:val="23"/>
      <w:lang w:eastAsia="en-US"/>
    </w:rPr>
  </w:style>
  <w:style w:type="paragraph" w:customStyle="1" w:styleId="NonNumberedHeading2">
    <w:name w:val="Non Numbered Heading 2"/>
    <w:next w:val="Corpsdetexte"/>
    <w:rsid w:val="0014661A"/>
    <w:pPr>
      <w:spacing w:before="320" w:line="320" w:lineRule="atLeast"/>
      <w:jc w:val="both"/>
    </w:pPr>
    <w:rPr>
      <w:rFonts w:ascii="Arial" w:hAnsi="Arial" w:cs="Arial"/>
      <w:sz w:val="22"/>
      <w:szCs w:val="22"/>
      <w:lang w:eastAsia="en-US"/>
    </w:rPr>
  </w:style>
  <w:style w:type="paragraph" w:customStyle="1" w:styleId="NonNumberedHeading3">
    <w:name w:val="Non Numbered Heading 3"/>
    <w:next w:val="Corpsdetexte"/>
    <w:rsid w:val="0014661A"/>
    <w:pPr>
      <w:spacing w:before="320" w:line="320" w:lineRule="atLeast"/>
      <w:jc w:val="both"/>
    </w:pPr>
    <w:rPr>
      <w:rFonts w:ascii="Arial" w:hAnsi="Arial" w:cs="Arial"/>
      <w:i/>
      <w:iCs/>
      <w:sz w:val="22"/>
      <w:szCs w:val="22"/>
      <w:lang w:eastAsia="en-US"/>
    </w:rPr>
  </w:style>
  <w:style w:type="paragraph" w:customStyle="1" w:styleId="NonNumberedHeading4">
    <w:name w:val="Non Numbered Heading 4"/>
    <w:next w:val="Corpsdetexte"/>
    <w:rsid w:val="0014661A"/>
    <w:pPr>
      <w:spacing w:before="320" w:line="320" w:lineRule="atLeast"/>
      <w:jc w:val="both"/>
    </w:pPr>
    <w:rPr>
      <w:b/>
      <w:bCs/>
      <w:sz w:val="23"/>
      <w:szCs w:val="23"/>
      <w:lang w:eastAsia="en-US"/>
    </w:rPr>
  </w:style>
  <w:style w:type="paragraph" w:customStyle="1" w:styleId="DefinitionBody">
    <w:name w:val="Definition Body"/>
    <w:basedOn w:val="Corpsdetexte"/>
    <w:rsid w:val="0014661A"/>
    <w:pPr>
      <w:numPr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1">
    <w:name w:val="Definition Body 1"/>
    <w:basedOn w:val="Corpsdetexte"/>
    <w:rsid w:val="0014661A"/>
    <w:pPr>
      <w:numPr>
        <w:ilvl w:val="1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2">
    <w:name w:val="Definition Body 2"/>
    <w:basedOn w:val="Corpsdetexte"/>
    <w:rsid w:val="0014661A"/>
    <w:pPr>
      <w:numPr>
        <w:ilvl w:val="2"/>
        <w:numId w:val="11"/>
      </w:numPr>
      <w:suppressAutoHyphens w:val="0"/>
      <w:spacing w:before="320" w:after="0" w:line="320" w:lineRule="atLeast"/>
      <w:jc w:val="both"/>
    </w:pPr>
    <w:rPr>
      <w:sz w:val="23"/>
      <w:szCs w:val="23"/>
      <w:lang w:eastAsia="en-GB"/>
    </w:rPr>
  </w:style>
  <w:style w:type="paragraph" w:customStyle="1" w:styleId="DefinitionBodyHeading">
    <w:name w:val="Definition Body Heading"/>
    <w:basedOn w:val="Corpsdetexte"/>
    <w:rsid w:val="0014661A"/>
    <w:pPr>
      <w:suppressAutoHyphens w:val="0"/>
      <w:spacing w:before="320" w:after="0" w:line="320" w:lineRule="atLeast"/>
      <w:ind w:left="720"/>
      <w:jc w:val="both"/>
    </w:pPr>
    <w:rPr>
      <w:rFonts w:ascii="Arial" w:hAnsi="Arial" w:cs="Arial"/>
      <w:b/>
      <w:bCs/>
      <w:i/>
      <w:iCs/>
      <w:sz w:val="22"/>
      <w:szCs w:val="22"/>
      <w:lang w:eastAsia="en-GB"/>
    </w:rPr>
  </w:style>
  <w:style w:type="paragraph" w:styleId="Listenumros">
    <w:name w:val="List Number"/>
    <w:basedOn w:val="Normal"/>
    <w:rsid w:val="0014661A"/>
    <w:pPr>
      <w:spacing w:before="320" w:line="320" w:lineRule="atLeast"/>
    </w:pPr>
    <w:rPr>
      <w:sz w:val="23"/>
      <w:szCs w:val="23"/>
    </w:rPr>
  </w:style>
  <w:style w:type="paragraph" w:customStyle="1" w:styleId="Style3">
    <w:name w:val="Style 3"/>
    <w:basedOn w:val="Normal"/>
    <w:rsid w:val="0014661A"/>
    <w:pPr>
      <w:spacing w:before="216" w:line="312" w:lineRule="atLeast"/>
    </w:pPr>
    <w:rPr>
      <w:sz w:val="23"/>
      <w:szCs w:val="23"/>
    </w:rPr>
  </w:style>
  <w:style w:type="paragraph" w:customStyle="1" w:styleId="Body">
    <w:name w:val="Body"/>
    <w:basedOn w:val="Normal"/>
    <w:link w:val="BodyChar"/>
    <w:rsid w:val="0014661A"/>
    <w:pPr>
      <w:spacing w:after="140" w:line="290" w:lineRule="auto"/>
      <w:jc w:val="both"/>
    </w:pPr>
    <w:rPr>
      <w:rFonts w:ascii="Arial" w:hAnsi="Arial" w:cs="Arial"/>
      <w:kern w:val="20"/>
      <w:lang w:eastAsia="en-US"/>
    </w:rPr>
  </w:style>
  <w:style w:type="character" w:customStyle="1" w:styleId="BodyChar">
    <w:name w:val="Body Char"/>
    <w:link w:val="Body"/>
    <w:rsid w:val="0014661A"/>
    <w:rPr>
      <w:rFonts w:ascii="Arial" w:hAnsi="Arial" w:cs="Arial"/>
      <w:kern w:val="20"/>
      <w:sz w:val="24"/>
      <w:szCs w:val="24"/>
      <w:lang w:val="en-GB" w:eastAsia="en-US" w:bidi="ar-SA"/>
    </w:rPr>
  </w:style>
  <w:style w:type="character" w:styleId="Lienhypertextesuivi">
    <w:name w:val="FollowedHyperlink"/>
    <w:rsid w:val="0014661A"/>
    <w:rPr>
      <w:color w:val="606420"/>
      <w:u w:val="single"/>
    </w:rPr>
  </w:style>
  <w:style w:type="paragraph" w:customStyle="1" w:styleId="CharChar2">
    <w:name w:val="Char Char2"/>
    <w:basedOn w:val="Normal"/>
    <w:rsid w:val="0014661A"/>
    <w:pPr>
      <w:autoSpaceDE w:val="0"/>
      <w:autoSpaceDN w:val="0"/>
      <w:spacing w:after="160" w:line="240" w:lineRule="exact"/>
    </w:pPr>
    <w:rPr>
      <w:rFonts w:ascii="Arial" w:hAnsi="Arial" w:cs="Arial"/>
      <w:b/>
      <w:bCs/>
      <w:sz w:val="20"/>
      <w:szCs w:val="20"/>
      <w:lang w:val="en-US" w:eastAsia="de-DE"/>
    </w:rPr>
  </w:style>
  <w:style w:type="character" w:customStyle="1" w:styleId="Char11">
    <w:name w:val="Char11"/>
    <w:semiHidden/>
    <w:rsid w:val="0014661A"/>
    <w:rPr>
      <w:rFonts w:ascii="Arial" w:hAnsi="Arial" w:cs="Arial"/>
      <w:sz w:val="24"/>
      <w:szCs w:val="24"/>
      <w:lang w:val="en-GB" w:eastAsia="en-GB"/>
    </w:rPr>
  </w:style>
  <w:style w:type="paragraph" w:styleId="Paragraphedeliste">
    <w:name w:val="List Paragraph"/>
    <w:basedOn w:val="Normal"/>
    <w:link w:val="ParagraphedelisteCar"/>
    <w:uiPriority w:val="34"/>
    <w:qFormat/>
    <w:rsid w:val="007B483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Corpsdetexte2">
    <w:name w:val="Body Text 2"/>
    <w:basedOn w:val="Normal"/>
    <w:link w:val="Corpsdetexte2Car"/>
    <w:rsid w:val="001900A6"/>
    <w:pPr>
      <w:ind w:left="720" w:hanging="720"/>
    </w:pPr>
    <w:rPr>
      <w:sz w:val="22"/>
      <w:szCs w:val="20"/>
    </w:rPr>
  </w:style>
  <w:style w:type="character" w:customStyle="1" w:styleId="Corpsdetexte2Car">
    <w:name w:val="Corps de texte 2 Car"/>
    <w:link w:val="Corpsdetexte2"/>
    <w:rsid w:val="001900A6"/>
    <w:rPr>
      <w:sz w:val="22"/>
    </w:rPr>
  </w:style>
  <w:style w:type="paragraph" w:customStyle="1" w:styleId="CharChar1CharCarCar0">
    <w:name w:val="Char Char1 Char Car Car"/>
    <w:basedOn w:val="Normal"/>
    <w:rsid w:val="001900A6"/>
    <w:pPr>
      <w:autoSpaceDE w:val="0"/>
      <w:autoSpaceDN w:val="0"/>
      <w:spacing w:after="160" w:line="240" w:lineRule="exact"/>
    </w:pPr>
    <w:rPr>
      <w:rFonts w:ascii="Arial" w:hAnsi="Arial" w:cs="Arial"/>
      <w:b/>
      <w:sz w:val="20"/>
      <w:szCs w:val="20"/>
      <w:lang w:val="en-US" w:eastAsia="de-DE"/>
    </w:rPr>
  </w:style>
  <w:style w:type="paragraph" w:customStyle="1" w:styleId="DocumentDetailsTableText">
    <w:name w:val="Document Details Table Text"/>
    <w:basedOn w:val="En-tte"/>
    <w:rsid w:val="00747EEB"/>
    <w:pPr>
      <w:tabs>
        <w:tab w:val="clear" w:pos="4153"/>
        <w:tab w:val="clear" w:pos="8306"/>
        <w:tab w:val="center" w:pos="4320"/>
        <w:tab w:val="right" w:pos="8640"/>
      </w:tabs>
      <w:spacing w:before="120" w:after="120"/>
      <w:jc w:val="center"/>
    </w:pPr>
    <w:rPr>
      <w:rFonts w:ascii="Calibri" w:hAnsi="Calibri"/>
      <w:sz w:val="22"/>
      <w:szCs w:val="20"/>
      <w:lang w:eastAsia="en-US"/>
    </w:rPr>
  </w:style>
  <w:style w:type="paragraph" w:customStyle="1" w:styleId="TableHeader">
    <w:name w:val="Table Header"/>
    <w:basedOn w:val="Normal"/>
    <w:rsid w:val="00747EEB"/>
    <w:pPr>
      <w:tabs>
        <w:tab w:val="left" w:pos="3402"/>
        <w:tab w:val="center" w:pos="4320"/>
        <w:tab w:val="right" w:pos="8640"/>
      </w:tabs>
      <w:spacing w:before="240" w:after="240"/>
    </w:pPr>
    <w:rPr>
      <w:rFonts w:ascii="Calibri" w:hAnsi="Calibri"/>
      <w:b/>
      <w:color w:val="FFFFFF"/>
      <w:sz w:val="22"/>
      <w:szCs w:val="22"/>
      <w:lang w:eastAsia="en-US"/>
    </w:rPr>
  </w:style>
  <w:style w:type="paragraph" w:customStyle="1" w:styleId="Heading3styleNONumbers">
    <w:name w:val="Heading 3 style NO Numbers"/>
    <w:basedOn w:val="Titre3"/>
    <w:next w:val="Normal"/>
    <w:rsid w:val="00747EEB"/>
    <w:pPr>
      <w:spacing w:before="180" w:after="60"/>
      <w:jc w:val="left"/>
    </w:pPr>
    <w:rPr>
      <w:rFonts w:ascii="Calibri" w:hAnsi="Calibri" w:cs="Tahoma"/>
      <w:bCs/>
      <w:color w:val="0070C0"/>
      <w:szCs w:val="28"/>
      <w:lang w:eastAsia="en-US"/>
    </w:rPr>
  </w:style>
  <w:style w:type="paragraph" w:customStyle="1" w:styleId="NewBullets">
    <w:name w:val="New Bullets"/>
    <w:basedOn w:val="Normal"/>
    <w:rsid w:val="00747EEB"/>
    <w:pPr>
      <w:numPr>
        <w:numId w:val="16"/>
      </w:numPr>
      <w:spacing w:before="60" w:after="240"/>
    </w:pPr>
    <w:rPr>
      <w:rFonts w:ascii="Calibri" w:hAnsi="Calibri"/>
      <w:sz w:val="22"/>
      <w:lang w:eastAsia="en-US"/>
    </w:rPr>
  </w:style>
  <w:style w:type="character" w:customStyle="1" w:styleId="BulletsChar">
    <w:name w:val="Bullets Char"/>
    <w:rsid w:val="00747EEB"/>
    <w:rPr>
      <w:rFonts w:ascii="Calibri" w:hAnsi="Calibri"/>
      <w:sz w:val="22"/>
      <w:szCs w:val="24"/>
      <w:lang w:eastAsia="en-US"/>
    </w:rPr>
  </w:style>
  <w:style w:type="paragraph" w:customStyle="1" w:styleId="NormalCompressed">
    <w:name w:val="Normal Compressed"/>
    <w:basedOn w:val="Normal"/>
    <w:rsid w:val="00747EEB"/>
    <w:pPr>
      <w:spacing w:before="60"/>
    </w:pPr>
    <w:rPr>
      <w:rFonts w:ascii="Calibri" w:hAnsi="Calibri" w:cs="Arial"/>
      <w:sz w:val="22"/>
      <w:szCs w:val="22"/>
      <w:lang w:eastAsia="en-US"/>
    </w:rPr>
  </w:style>
  <w:style w:type="character" w:customStyle="1" w:styleId="ParagraphedelisteCar">
    <w:name w:val="Paragraphe de liste Car"/>
    <w:link w:val="Paragraphedeliste"/>
    <w:locked/>
    <w:rsid w:val="00747EEB"/>
    <w:rPr>
      <w:rFonts w:ascii="Calibri" w:eastAsia="Calibri" w:hAnsi="Calibri"/>
      <w:sz w:val="22"/>
      <w:szCs w:val="22"/>
      <w:lang w:eastAsia="en-US"/>
    </w:rPr>
  </w:style>
  <w:style w:type="paragraph" w:customStyle="1" w:styleId="Heading3NoNumbers">
    <w:name w:val="Heading 3 No Numbers"/>
    <w:basedOn w:val="Heading3styleNONumbers"/>
    <w:next w:val="Normal"/>
    <w:link w:val="Heading3NoNumbersChar"/>
    <w:qFormat/>
    <w:rsid w:val="00747EEB"/>
  </w:style>
  <w:style w:type="character" w:customStyle="1" w:styleId="Heading3NoNumbersChar">
    <w:name w:val="Heading 3 No Numbers Char"/>
    <w:link w:val="Heading3NoNumbers"/>
    <w:rsid w:val="00747EEB"/>
    <w:rPr>
      <w:rFonts w:ascii="Calibri" w:hAnsi="Calibri" w:cs="Tahoma"/>
      <w:b/>
      <w:bCs/>
      <w:color w:val="0070C0"/>
      <w:sz w:val="24"/>
      <w:szCs w:val="28"/>
      <w:lang w:eastAsia="en-US"/>
    </w:rPr>
  </w:style>
  <w:style w:type="character" w:customStyle="1" w:styleId="ft">
    <w:name w:val="ft"/>
    <w:basedOn w:val="Policepardfaut"/>
    <w:rsid w:val="00E0326E"/>
  </w:style>
  <w:style w:type="character" w:customStyle="1" w:styleId="st1">
    <w:name w:val="st1"/>
    <w:basedOn w:val="Policepardfaut"/>
    <w:rsid w:val="00E0326E"/>
  </w:style>
  <w:style w:type="character" w:customStyle="1" w:styleId="En-tteCar">
    <w:name w:val="En-tête Car"/>
    <w:basedOn w:val="Policepardfaut"/>
    <w:link w:val="En-tte"/>
    <w:uiPriority w:val="99"/>
    <w:rsid w:val="00BE77ED"/>
    <w:rPr>
      <w:sz w:val="24"/>
      <w:szCs w:val="24"/>
    </w:rPr>
  </w:style>
  <w:style w:type="paragraph" w:styleId="Rvision">
    <w:name w:val="Revision"/>
    <w:hidden/>
    <w:uiPriority w:val="99"/>
    <w:semiHidden/>
    <w:rsid w:val="004C7F7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6DADC8-28C7-3A47-BEB7-F298995B3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393</Words>
  <Characters>2163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EBRD</Company>
  <LinksUpToDate>false</LinksUpToDate>
  <CharactersWithSpaces>2551</CharactersWithSpaces>
  <SharedDoc>false</SharedDoc>
  <HLinks>
    <vt:vector size="30" baseType="variant">
      <vt:variant>
        <vt:i4>1572892</vt:i4>
      </vt:variant>
      <vt:variant>
        <vt:i4>12</vt:i4>
      </vt:variant>
      <vt:variant>
        <vt:i4>0</vt:i4>
      </vt:variant>
      <vt:variant>
        <vt:i4>5</vt:i4>
      </vt:variant>
      <vt:variant>
        <vt:lpwstr>http://www.ebrd.com/pages/news/journalists/rss.shtml</vt:lpwstr>
      </vt:variant>
      <vt:variant>
        <vt:lpwstr/>
      </vt:variant>
      <vt:variant>
        <vt:i4>5111814</vt:i4>
      </vt:variant>
      <vt:variant>
        <vt:i4>9</vt:i4>
      </vt:variant>
      <vt:variant>
        <vt:i4>0</vt:i4>
      </vt:variant>
      <vt:variant>
        <vt:i4>5</vt:i4>
      </vt:variant>
      <vt:variant>
        <vt:lpwstr>http://www.ebrd.com/pages/research/publications/institutional/basicdocs.shtml</vt:lpwstr>
      </vt:variant>
      <vt:variant>
        <vt:lpwstr/>
      </vt:variant>
      <vt:variant>
        <vt:i4>5111900</vt:i4>
      </vt:variant>
      <vt:variant>
        <vt:i4>6</vt:i4>
      </vt:variant>
      <vt:variant>
        <vt:i4>0</vt:i4>
      </vt:variant>
      <vt:variant>
        <vt:i4>5</vt:i4>
      </vt:variant>
      <vt:variant>
        <vt:lpwstr>http://www.legislation.gov.uk/uksi/1991/757/contents/made</vt:lpwstr>
      </vt:variant>
      <vt:variant>
        <vt:lpwstr/>
      </vt:variant>
      <vt:variant>
        <vt:i4>4915307</vt:i4>
      </vt:variant>
      <vt:variant>
        <vt:i4>3</vt:i4>
      </vt:variant>
      <vt:variant>
        <vt:i4>0</vt:i4>
      </vt:variant>
      <vt:variant>
        <vt:i4>5</vt:i4>
      </vt:variant>
      <vt:variant>
        <vt:lpwstr>mailto:galet@ebrd.com</vt:lpwstr>
      </vt:variant>
      <vt:variant>
        <vt:lpwstr/>
      </vt:variant>
      <vt:variant>
        <vt:i4>5374040</vt:i4>
      </vt:variant>
      <vt:variant>
        <vt:i4>0</vt:i4>
      </vt:variant>
      <vt:variant>
        <vt:i4>0</vt:i4>
      </vt:variant>
      <vt:variant>
        <vt:i4>5</vt:i4>
      </vt:variant>
      <vt:variant>
        <vt:lpwstr>http://www.ebrd.com/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galet</dc:creator>
  <cp:lastModifiedBy>Benjamin Paillereau</cp:lastModifiedBy>
  <cp:revision>5</cp:revision>
  <cp:lastPrinted>2012-11-02T14:40:00Z</cp:lastPrinted>
  <dcterms:created xsi:type="dcterms:W3CDTF">2013-05-03T09:46:00Z</dcterms:created>
  <dcterms:modified xsi:type="dcterms:W3CDTF">2013-07-12T08:21:00Z</dcterms:modified>
</cp:coreProperties>
</file>